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32B6E866" w14:textId="77777777" w:rsidR="00174C42" w:rsidRPr="00C462AC" w:rsidRDefault="00000000">
      <w:pPr>
        <w:adjustRightInd w:val="0"/>
        <w:snapToGrid w:val="0"/>
        <w:spacing w:line="360" w:lineRule="auto"/>
        <w:jc w:val="left"/>
        <w:rPr>
          <w:rFonts w:ascii="仿宋_GB2312" w:eastAsia="仿宋_GB2312"/>
          <w:color w:val="000000" w:themeColor="text1"/>
          <w:sz w:val="52"/>
          <w:szCs w:val="52"/>
        </w:rPr>
      </w:pPr>
      <w:r w:rsidRPr="00C462AC">
        <w:rPr>
          <w:rFonts w:ascii="仿宋_GB2312" w:eastAsia="仿宋_GB2312" w:hint="eastAsia"/>
          <w:noProof/>
          <w:color w:val="000000" w:themeColor="text1"/>
          <w:sz w:val="52"/>
          <w:szCs w:val="52"/>
        </w:rPr>
        <w:drawing>
          <wp:anchor distT="0" distB="0" distL="114300" distR="114300" simplePos="0" relativeHeight="251660288" behindDoc="0" locked="0" layoutInCell="1" allowOverlap="0" wp14:anchorId="22686699" wp14:editId="1A34C47D">
            <wp:simplePos x="0" y="0"/>
            <wp:positionH relativeFrom="column">
              <wp:posOffset>34925</wp:posOffset>
            </wp:positionH>
            <wp:positionV relativeFrom="paragraph">
              <wp:posOffset>-146050</wp:posOffset>
            </wp:positionV>
            <wp:extent cx="3067050" cy="533400"/>
            <wp:effectExtent l="0" t="0" r="0" b="0"/>
            <wp:wrapNone/>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9"/>
                    <a:srcRect/>
                    <a:stretch>
                      <a:fillRect/>
                    </a:stretch>
                  </pic:blipFill>
                  <pic:spPr>
                    <a:xfrm>
                      <a:off x="0" y="0"/>
                      <a:ext cx="3067050" cy="533400"/>
                    </a:xfrm>
                    <a:prstGeom prst="rect">
                      <a:avLst/>
                    </a:prstGeom>
                    <a:noFill/>
                    <a:ln w="9525">
                      <a:noFill/>
                      <a:miter lim="800000"/>
                      <a:headEnd/>
                      <a:tailEnd/>
                    </a:ln>
                  </pic:spPr>
                </pic:pic>
              </a:graphicData>
            </a:graphic>
          </wp:anchor>
        </w:drawing>
      </w:r>
    </w:p>
    <w:p w14:paraId="2DFE5BE9" w14:textId="77777777" w:rsidR="00174C42" w:rsidRPr="00C462AC" w:rsidRDefault="00174C42">
      <w:pPr>
        <w:adjustRightInd w:val="0"/>
        <w:snapToGrid w:val="0"/>
        <w:spacing w:line="360" w:lineRule="auto"/>
        <w:jc w:val="left"/>
        <w:rPr>
          <w:rFonts w:ascii="仿宋_GB2312" w:eastAsia="仿宋_GB2312"/>
          <w:color w:val="000000" w:themeColor="text1"/>
          <w:sz w:val="52"/>
          <w:szCs w:val="52"/>
        </w:rPr>
      </w:pPr>
    </w:p>
    <w:p w14:paraId="1218BEBB" w14:textId="77777777" w:rsidR="00174C42" w:rsidRPr="00C462AC" w:rsidRDefault="00000000">
      <w:pPr>
        <w:spacing w:line="360" w:lineRule="auto"/>
        <w:jc w:val="center"/>
        <w:rPr>
          <w:rFonts w:ascii="仿宋_GB2312" w:eastAsia="仿宋_GB2312" w:hAnsi="仿宋_GB2312" w:hint="eastAsia"/>
          <w:b/>
          <w:color w:val="000000" w:themeColor="text1"/>
          <w:sz w:val="52"/>
        </w:rPr>
      </w:pPr>
      <w:r w:rsidRPr="00C462AC">
        <w:rPr>
          <w:rFonts w:ascii="仿宋_GB2312" w:eastAsia="仿宋_GB2312" w:hAnsi="仿宋_GB2312" w:hint="eastAsia"/>
          <w:b/>
          <w:color w:val="000000" w:themeColor="text1"/>
          <w:sz w:val="52"/>
        </w:rPr>
        <w:t>数字化项目可行性研究报告</w:t>
      </w:r>
    </w:p>
    <w:p w14:paraId="5A59D18A" w14:textId="77777777" w:rsidR="00174C42" w:rsidRPr="00C462AC" w:rsidRDefault="00174C42">
      <w:pPr>
        <w:tabs>
          <w:tab w:val="left" w:pos="454"/>
        </w:tabs>
        <w:spacing w:line="360" w:lineRule="auto"/>
        <w:rPr>
          <w:rFonts w:ascii="宋体" w:hAnsi="宋体" w:hint="eastAsia"/>
          <w:color w:val="000000" w:themeColor="text1"/>
          <w:sz w:val="32"/>
        </w:rPr>
      </w:pPr>
    </w:p>
    <w:p w14:paraId="42C89185" w14:textId="77777777" w:rsidR="00174C42" w:rsidRPr="00C462AC" w:rsidRDefault="00000000">
      <w:pPr>
        <w:spacing w:line="360" w:lineRule="auto"/>
        <w:ind w:firstLineChars="200" w:firstLine="640"/>
        <w:jc w:val="left"/>
        <w:rPr>
          <w:rFonts w:ascii="仿宋_GB2312" w:eastAsia="仿宋_GB2312"/>
          <w:color w:val="000000" w:themeColor="text1"/>
          <w:sz w:val="32"/>
        </w:rPr>
      </w:pPr>
      <w:r w:rsidRPr="00C462AC">
        <w:rPr>
          <w:rFonts w:ascii="仿宋_GB2312" w:eastAsia="仿宋_GB2312" w:hint="eastAsia"/>
          <w:color w:val="000000" w:themeColor="text1"/>
          <w:sz w:val="32"/>
        </w:rPr>
        <w:t>项目名称：国网黑龙江电力-2024年基于网格化行为管理的网络安全防护能力提升-业务运营项目</w:t>
      </w:r>
    </w:p>
    <w:p w14:paraId="238374DC" w14:textId="77777777" w:rsidR="00174C42" w:rsidRPr="00C462AC" w:rsidRDefault="00000000">
      <w:pPr>
        <w:spacing w:line="360" w:lineRule="auto"/>
        <w:ind w:firstLineChars="200" w:firstLine="640"/>
        <w:jc w:val="left"/>
        <w:rPr>
          <w:rFonts w:ascii="仿宋_GB2312" w:eastAsia="仿宋_GB2312"/>
          <w:color w:val="000000" w:themeColor="text1"/>
          <w:sz w:val="32"/>
        </w:rPr>
      </w:pPr>
      <w:r w:rsidRPr="00C462AC">
        <w:rPr>
          <w:rFonts w:ascii="仿宋_GB2312" w:eastAsia="仿宋_GB2312" w:hint="eastAsia"/>
          <w:color w:val="000000" w:themeColor="text1"/>
          <w:sz w:val="32"/>
        </w:rPr>
        <w:t>项目申报单位：国网黑龙江省电力有限公司</w:t>
      </w:r>
    </w:p>
    <w:p w14:paraId="0526D1B9" w14:textId="77777777" w:rsidR="00174C42" w:rsidRPr="00C462AC" w:rsidRDefault="00174C42">
      <w:pPr>
        <w:adjustRightInd w:val="0"/>
        <w:snapToGrid w:val="0"/>
        <w:spacing w:line="360" w:lineRule="auto"/>
        <w:jc w:val="left"/>
        <w:rPr>
          <w:rFonts w:ascii="宋体" w:hAnsi="宋体" w:hint="eastAsia"/>
          <w:color w:val="000000" w:themeColor="text1"/>
          <w:sz w:val="32"/>
        </w:rPr>
      </w:pPr>
    </w:p>
    <w:p w14:paraId="3D4869B8" w14:textId="77777777" w:rsidR="00174C42" w:rsidRPr="00C462AC" w:rsidRDefault="00174C42">
      <w:pPr>
        <w:tabs>
          <w:tab w:val="left" w:pos="454"/>
        </w:tabs>
        <w:adjustRightInd w:val="0"/>
        <w:snapToGrid w:val="0"/>
        <w:spacing w:line="360" w:lineRule="auto"/>
        <w:jc w:val="left"/>
        <w:rPr>
          <w:rFonts w:ascii="宋体" w:hAnsi="宋体" w:hint="eastAsia"/>
          <w:color w:val="000000" w:themeColor="text1"/>
          <w:sz w:val="32"/>
        </w:rPr>
      </w:pPr>
    </w:p>
    <w:p w14:paraId="1E0C8493" w14:textId="77777777" w:rsidR="00174C42" w:rsidRPr="00C462AC" w:rsidRDefault="00174C42">
      <w:pPr>
        <w:tabs>
          <w:tab w:val="left" w:pos="454"/>
        </w:tabs>
        <w:adjustRightInd w:val="0"/>
        <w:snapToGrid w:val="0"/>
        <w:spacing w:line="360" w:lineRule="auto"/>
        <w:jc w:val="left"/>
        <w:rPr>
          <w:rFonts w:ascii="宋体" w:hAnsi="宋体" w:hint="eastAsia"/>
          <w:color w:val="000000" w:themeColor="text1"/>
          <w:sz w:val="32"/>
        </w:rPr>
      </w:pPr>
    </w:p>
    <w:p w14:paraId="6146AEE0" w14:textId="77777777" w:rsidR="00174C42" w:rsidRPr="00C462AC" w:rsidRDefault="00174C42">
      <w:pPr>
        <w:tabs>
          <w:tab w:val="left" w:pos="454"/>
        </w:tabs>
        <w:adjustRightInd w:val="0"/>
        <w:snapToGrid w:val="0"/>
        <w:spacing w:line="360" w:lineRule="auto"/>
        <w:jc w:val="left"/>
        <w:rPr>
          <w:rFonts w:ascii="宋体" w:hAnsi="宋体" w:hint="eastAsia"/>
          <w:color w:val="000000" w:themeColor="text1"/>
          <w:sz w:val="32"/>
        </w:rPr>
      </w:pPr>
    </w:p>
    <w:p w14:paraId="6FAFBF68" w14:textId="77777777" w:rsidR="00174C42" w:rsidRPr="00C462AC" w:rsidRDefault="00174C42">
      <w:pPr>
        <w:tabs>
          <w:tab w:val="left" w:pos="454"/>
        </w:tabs>
        <w:adjustRightInd w:val="0"/>
        <w:snapToGrid w:val="0"/>
        <w:spacing w:line="360" w:lineRule="auto"/>
        <w:jc w:val="left"/>
        <w:rPr>
          <w:rFonts w:ascii="宋体" w:hAnsi="宋体" w:hint="eastAsia"/>
          <w:color w:val="000000" w:themeColor="text1"/>
          <w:sz w:val="32"/>
        </w:rPr>
      </w:pPr>
    </w:p>
    <w:p w14:paraId="444EF889" w14:textId="77777777" w:rsidR="00174C42" w:rsidRPr="00C462AC" w:rsidRDefault="00174C42">
      <w:pPr>
        <w:tabs>
          <w:tab w:val="left" w:pos="454"/>
        </w:tabs>
        <w:adjustRightInd w:val="0"/>
        <w:snapToGrid w:val="0"/>
        <w:spacing w:line="360" w:lineRule="auto"/>
        <w:jc w:val="left"/>
        <w:rPr>
          <w:rFonts w:ascii="宋体" w:hAnsi="宋体" w:hint="eastAsia"/>
          <w:color w:val="000000" w:themeColor="text1"/>
          <w:sz w:val="32"/>
        </w:rPr>
      </w:pPr>
    </w:p>
    <w:p w14:paraId="24A16E12" w14:textId="77777777" w:rsidR="00174C42" w:rsidRPr="00C462AC" w:rsidRDefault="00174C42">
      <w:pPr>
        <w:tabs>
          <w:tab w:val="left" w:pos="454"/>
        </w:tabs>
        <w:adjustRightInd w:val="0"/>
        <w:snapToGrid w:val="0"/>
        <w:spacing w:line="360" w:lineRule="auto"/>
        <w:jc w:val="left"/>
        <w:rPr>
          <w:rFonts w:ascii="宋体" w:hAnsi="宋体" w:hint="eastAsia"/>
          <w:color w:val="000000" w:themeColor="text1"/>
          <w:sz w:val="32"/>
        </w:rPr>
      </w:pPr>
    </w:p>
    <w:p w14:paraId="60087B42" w14:textId="77777777" w:rsidR="00174C42" w:rsidRPr="00C462AC" w:rsidRDefault="00174C42">
      <w:pPr>
        <w:tabs>
          <w:tab w:val="left" w:pos="454"/>
        </w:tabs>
        <w:adjustRightInd w:val="0"/>
        <w:snapToGrid w:val="0"/>
        <w:spacing w:line="360" w:lineRule="auto"/>
        <w:jc w:val="left"/>
        <w:rPr>
          <w:rFonts w:ascii="宋体" w:hAnsi="宋体" w:hint="eastAsia"/>
          <w:color w:val="000000" w:themeColor="text1"/>
          <w:sz w:val="32"/>
        </w:rPr>
      </w:pPr>
    </w:p>
    <w:p w14:paraId="406D8132" w14:textId="77777777" w:rsidR="00174C42" w:rsidRPr="00C462AC" w:rsidRDefault="00174C42">
      <w:pPr>
        <w:spacing w:line="360" w:lineRule="auto"/>
        <w:rPr>
          <w:rFonts w:ascii="仿宋_GB2312" w:eastAsia="仿宋_GB2312"/>
          <w:color w:val="000000" w:themeColor="text1"/>
          <w:sz w:val="32"/>
        </w:rPr>
      </w:pPr>
    </w:p>
    <w:p w14:paraId="44023C6C" w14:textId="77777777" w:rsidR="00174C42" w:rsidRPr="00C462AC" w:rsidRDefault="00000000">
      <w:pPr>
        <w:spacing w:line="360" w:lineRule="auto"/>
        <w:ind w:firstLineChars="200" w:firstLine="640"/>
        <w:jc w:val="left"/>
        <w:rPr>
          <w:rFonts w:ascii="仿宋_GB2312" w:eastAsia="仿宋_GB2312"/>
          <w:color w:val="000000" w:themeColor="text1"/>
          <w:sz w:val="32"/>
        </w:rPr>
      </w:pPr>
      <w:r w:rsidRPr="00C462AC">
        <w:rPr>
          <w:rFonts w:ascii="仿宋_GB2312" w:eastAsia="仿宋_GB2312" w:hint="eastAsia"/>
          <w:color w:val="000000" w:themeColor="text1"/>
          <w:sz w:val="32"/>
        </w:rPr>
        <w:lastRenderedPageBreak/>
        <w:t>编制单位：国网黑龙江省电力有限公司电力科学研究院</w:t>
      </w:r>
    </w:p>
    <w:p w14:paraId="24D4CC3C" w14:textId="77777777" w:rsidR="00174C42" w:rsidRPr="00C462AC" w:rsidRDefault="00000000">
      <w:pPr>
        <w:spacing w:line="360" w:lineRule="auto"/>
        <w:jc w:val="center"/>
        <w:rPr>
          <w:rFonts w:ascii="仿宋_GB2312" w:eastAsia="仿宋_GB2312"/>
          <w:color w:val="000000" w:themeColor="text1"/>
          <w:sz w:val="32"/>
        </w:rPr>
      </w:pPr>
      <w:r w:rsidRPr="00C462AC">
        <w:rPr>
          <w:rFonts w:ascii="仿宋_GB2312" w:eastAsia="仿宋_GB2312" w:hint="eastAsia"/>
          <w:color w:val="000000" w:themeColor="text1"/>
          <w:sz w:val="32"/>
        </w:rPr>
        <w:t>二〇二四年八月</w:t>
      </w:r>
    </w:p>
    <w:p w14:paraId="12ABDAD6" w14:textId="77777777" w:rsidR="00174C42" w:rsidRPr="00C462AC" w:rsidRDefault="00174C42">
      <w:pPr>
        <w:spacing w:line="360" w:lineRule="auto"/>
        <w:jc w:val="left"/>
        <w:rPr>
          <w:rFonts w:ascii="仿宋_GB2312" w:eastAsia="仿宋_GB2312"/>
          <w:color w:val="000000" w:themeColor="text1"/>
          <w:sz w:val="32"/>
        </w:rPr>
      </w:pPr>
    </w:p>
    <w:p w14:paraId="65F710B1" w14:textId="77777777" w:rsidR="00174C42" w:rsidRPr="00C462AC" w:rsidRDefault="00174C42">
      <w:pPr>
        <w:spacing w:line="360" w:lineRule="auto"/>
        <w:jc w:val="left"/>
        <w:rPr>
          <w:rFonts w:ascii="仿宋_GB2312" w:eastAsia="仿宋_GB2312"/>
          <w:color w:val="000000" w:themeColor="text1"/>
          <w:sz w:val="32"/>
        </w:rPr>
      </w:pPr>
    </w:p>
    <w:p w14:paraId="5248450B" w14:textId="77777777" w:rsidR="00174C42" w:rsidRPr="00C462AC" w:rsidRDefault="00000000">
      <w:pPr>
        <w:spacing w:line="360" w:lineRule="auto"/>
        <w:ind w:firstLine="640"/>
        <w:rPr>
          <w:rFonts w:ascii="仿宋_GB2312" w:eastAsia="仿宋_GB2312"/>
          <w:color w:val="000000" w:themeColor="text1"/>
          <w:sz w:val="32"/>
        </w:rPr>
      </w:pPr>
      <w:r w:rsidRPr="00C462AC">
        <w:rPr>
          <w:rFonts w:ascii="仿宋_GB2312" w:eastAsia="仿宋_GB2312" w:hint="eastAsia"/>
          <w:color w:val="000000" w:themeColor="text1"/>
          <w:sz w:val="32"/>
        </w:rPr>
        <w:t>编  制：</w:t>
      </w:r>
    </w:p>
    <w:p w14:paraId="398DA2AB" w14:textId="77777777" w:rsidR="00174C42" w:rsidRPr="00C462AC" w:rsidRDefault="00000000">
      <w:pPr>
        <w:spacing w:line="360" w:lineRule="auto"/>
        <w:ind w:firstLine="640"/>
        <w:rPr>
          <w:rFonts w:ascii="仿宋_GB2312" w:eastAsia="仿宋_GB2312"/>
          <w:color w:val="000000" w:themeColor="text1"/>
          <w:sz w:val="32"/>
        </w:rPr>
      </w:pPr>
      <w:r w:rsidRPr="00C462AC">
        <w:rPr>
          <w:rFonts w:ascii="仿宋_GB2312" w:eastAsia="仿宋_GB2312" w:hint="eastAsia"/>
          <w:color w:val="000000" w:themeColor="text1"/>
          <w:sz w:val="32"/>
        </w:rPr>
        <w:t>校  核：</w:t>
      </w:r>
    </w:p>
    <w:p w14:paraId="09A654A3" w14:textId="77777777" w:rsidR="00174C42" w:rsidRPr="00C462AC" w:rsidRDefault="00000000">
      <w:pPr>
        <w:spacing w:line="360" w:lineRule="auto"/>
        <w:ind w:firstLine="640"/>
        <w:rPr>
          <w:rFonts w:ascii="仿宋_GB2312" w:eastAsia="仿宋_GB2312"/>
          <w:color w:val="000000" w:themeColor="text1"/>
          <w:sz w:val="32"/>
        </w:rPr>
      </w:pPr>
      <w:r w:rsidRPr="00C462AC">
        <w:rPr>
          <w:rFonts w:ascii="仿宋_GB2312" w:eastAsia="仿宋_GB2312" w:hint="eastAsia"/>
          <w:color w:val="000000" w:themeColor="text1"/>
          <w:sz w:val="32"/>
        </w:rPr>
        <w:t>审  核：</w:t>
      </w:r>
    </w:p>
    <w:p w14:paraId="4D09B4E0" w14:textId="77777777" w:rsidR="00174C42" w:rsidRPr="00C462AC" w:rsidRDefault="00000000">
      <w:pPr>
        <w:spacing w:line="360" w:lineRule="auto"/>
        <w:ind w:firstLine="640"/>
        <w:rPr>
          <w:rFonts w:ascii="仿宋_GB2312" w:eastAsia="仿宋_GB2312"/>
          <w:color w:val="000000" w:themeColor="text1"/>
          <w:sz w:val="32"/>
        </w:rPr>
      </w:pPr>
      <w:r w:rsidRPr="00C462AC">
        <w:rPr>
          <w:rFonts w:ascii="仿宋_GB2312" w:eastAsia="仿宋_GB2312" w:hint="eastAsia"/>
          <w:color w:val="000000" w:themeColor="text1"/>
          <w:sz w:val="32"/>
        </w:rPr>
        <w:t>批  准：</w:t>
      </w:r>
    </w:p>
    <w:p w14:paraId="086CD00B" w14:textId="77777777" w:rsidR="00174C42" w:rsidRPr="00C462AC" w:rsidRDefault="00174C42">
      <w:pPr>
        <w:adjustRightInd w:val="0"/>
        <w:snapToGrid w:val="0"/>
        <w:spacing w:line="360" w:lineRule="exact"/>
        <w:jc w:val="left"/>
        <w:rPr>
          <w:rFonts w:ascii="宋体" w:hAnsi="宋体" w:hint="eastAsia"/>
          <w:color w:val="000000" w:themeColor="text1"/>
          <w:sz w:val="32"/>
        </w:rPr>
      </w:pPr>
    </w:p>
    <w:p w14:paraId="5175E13B" w14:textId="77777777" w:rsidR="00174C42" w:rsidRPr="00C462AC" w:rsidRDefault="00174C42">
      <w:pPr>
        <w:adjustRightInd w:val="0"/>
        <w:snapToGrid w:val="0"/>
        <w:spacing w:line="360" w:lineRule="exact"/>
        <w:jc w:val="left"/>
        <w:rPr>
          <w:color w:val="000000" w:themeColor="text1"/>
        </w:rPr>
      </w:pPr>
    </w:p>
    <w:p w14:paraId="324E66DB" w14:textId="77777777" w:rsidR="00174C42" w:rsidRPr="00C462AC" w:rsidRDefault="00174C42">
      <w:pPr>
        <w:widowControl/>
        <w:adjustRightInd w:val="0"/>
        <w:snapToGrid w:val="0"/>
        <w:spacing w:line="360" w:lineRule="exact"/>
        <w:jc w:val="left"/>
        <w:rPr>
          <w:color w:val="000000" w:themeColor="text1"/>
        </w:rPr>
      </w:pPr>
    </w:p>
    <w:p w14:paraId="04CCB1E9" w14:textId="77777777" w:rsidR="00174C42" w:rsidRPr="00C462AC" w:rsidRDefault="00174C42">
      <w:pPr>
        <w:widowControl/>
        <w:adjustRightInd w:val="0"/>
        <w:snapToGrid w:val="0"/>
        <w:spacing w:line="360" w:lineRule="exact"/>
        <w:jc w:val="left"/>
        <w:rPr>
          <w:color w:val="000000" w:themeColor="text1"/>
        </w:rPr>
      </w:pPr>
    </w:p>
    <w:p w14:paraId="3BD1DCA9" w14:textId="77777777" w:rsidR="00174C42" w:rsidRPr="00C462AC" w:rsidRDefault="00000000">
      <w:pPr>
        <w:widowControl/>
        <w:tabs>
          <w:tab w:val="left" w:pos="285"/>
        </w:tabs>
        <w:adjustRightInd w:val="0"/>
        <w:snapToGrid w:val="0"/>
        <w:spacing w:line="360" w:lineRule="exact"/>
        <w:rPr>
          <w:color w:val="000000" w:themeColor="text1"/>
        </w:rPr>
        <w:sectPr w:rsidR="00174C42" w:rsidRPr="00C462AC">
          <w:headerReference w:type="default" r:id="rId10"/>
          <w:pgSz w:w="11906" w:h="16838"/>
          <w:pgMar w:top="1417" w:right="1417" w:bottom="1417" w:left="1417" w:header="851" w:footer="992" w:gutter="0"/>
          <w:cols w:space="720"/>
          <w:docGrid w:type="lines" w:linePitch="312"/>
        </w:sectPr>
      </w:pPr>
      <w:r w:rsidRPr="00C462AC">
        <w:rPr>
          <w:color w:val="000000" w:themeColor="text1"/>
        </w:rPr>
        <w:tab/>
      </w:r>
    </w:p>
    <w:p w14:paraId="7D0B0EE4" w14:textId="77777777" w:rsidR="00174C42" w:rsidRPr="00C462AC" w:rsidRDefault="00000000">
      <w:pPr>
        <w:widowControl/>
        <w:adjustRightInd w:val="0"/>
        <w:snapToGrid w:val="0"/>
        <w:jc w:val="center"/>
        <w:rPr>
          <w:rFonts w:ascii="黑体" w:eastAsia="黑体" w:hAnsi="黑体" w:hint="eastAsia"/>
          <w:b/>
          <w:color w:val="000000" w:themeColor="text1"/>
          <w:kern w:val="0"/>
          <w:sz w:val="32"/>
        </w:rPr>
      </w:pPr>
      <w:r w:rsidRPr="00C462AC">
        <w:rPr>
          <w:rFonts w:ascii="黑体" w:eastAsia="黑体" w:hAnsi="黑体" w:hint="eastAsia"/>
          <w:b/>
          <w:color w:val="000000" w:themeColor="text1"/>
          <w:kern w:val="0"/>
          <w:sz w:val="40"/>
          <w:szCs w:val="40"/>
        </w:rPr>
        <w:lastRenderedPageBreak/>
        <w:t>目  录</w:t>
      </w:r>
    </w:p>
    <w:p w14:paraId="2C473651" w14:textId="77777777" w:rsidR="00174C42" w:rsidRPr="00C462AC" w:rsidRDefault="00000000">
      <w:pPr>
        <w:pStyle w:val="TOC1"/>
        <w:tabs>
          <w:tab w:val="clear" w:pos="851"/>
          <w:tab w:val="clear" w:pos="8296"/>
          <w:tab w:val="right" w:leader="dot" w:pos="9472"/>
        </w:tabs>
        <w:rPr>
          <w:color w:val="000000" w:themeColor="text1"/>
        </w:rPr>
      </w:pPr>
      <w:r w:rsidRPr="00C462AC">
        <w:rPr>
          <w:color w:val="000000" w:themeColor="text1"/>
        </w:rPr>
        <w:fldChar w:fldCharType="begin"/>
      </w:r>
      <w:r w:rsidRPr="00C462AC">
        <w:rPr>
          <w:color w:val="000000" w:themeColor="text1"/>
        </w:rPr>
        <w:instrText xml:space="preserve"> TOC \o "1-3" \h \z \u </w:instrText>
      </w:r>
      <w:r w:rsidRPr="00C462AC">
        <w:rPr>
          <w:color w:val="000000" w:themeColor="text1"/>
        </w:rPr>
        <w:fldChar w:fldCharType="separate"/>
      </w:r>
      <w:hyperlink w:anchor="_Toc13253" w:history="1">
        <w:r w:rsidRPr="00C462AC">
          <w:rPr>
            <w:rFonts w:ascii="黑体" w:eastAsia="黑体" w:hAnsi="黑体" w:cs="黑体" w:hint="eastAsia"/>
            <w:bCs/>
            <w:color w:val="000000" w:themeColor="text1"/>
            <w:szCs w:val="21"/>
          </w:rPr>
          <w:t>1  总论</w:t>
        </w:r>
        <w:r w:rsidRPr="00C462AC">
          <w:rPr>
            <w:color w:val="000000" w:themeColor="text1"/>
          </w:rPr>
          <w:tab/>
        </w:r>
        <w:r w:rsidRPr="00C462AC">
          <w:rPr>
            <w:color w:val="000000" w:themeColor="text1"/>
          </w:rPr>
          <w:fldChar w:fldCharType="begin"/>
        </w:r>
        <w:r w:rsidRPr="00C462AC">
          <w:rPr>
            <w:color w:val="000000" w:themeColor="text1"/>
          </w:rPr>
          <w:instrText xml:space="preserve"> PAGEREF _Toc13253 \h </w:instrText>
        </w:r>
        <w:r w:rsidRPr="00C462AC">
          <w:rPr>
            <w:color w:val="000000" w:themeColor="text1"/>
          </w:rPr>
        </w:r>
        <w:r w:rsidRPr="00C462AC">
          <w:rPr>
            <w:color w:val="000000" w:themeColor="text1"/>
          </w:rPr>
          <w:fldChar w:fldCharType="separate"/>
        </w:r>
        <w:r w:rsidRPr="00C462AC">
          <w:rPr>
            <w:color w:val="000000" w:themeColor="text1"/>
          </w:rPr>
          <w:t>1</w:t>
        </w:r>
        <w:r w:rsidRPr="00C462AC">
          <w:rPr>
            <w:color w:val="000000" w:themeColor="text1"/>
          </w:rPr>
          <w:fldChar w:fldCharType="end"/>
        </w:r>
      </w:hyperlink>
    </w:p>
    <w:p w14:paraId="42FB9412" w14:textId="77777777" w:rsidR="00174C42" w:rsidRPr="00C462AC" w:rsidRDefault="00000000">
      <w:pPr>
        <w:pStyle w:val="TOC2"/>
        <w:tabs>
          <w:tab w:val="clear" w:pos="567"/>
          <w:tab w:val="clear" w:pos="1120"/>
          <w:tab w:val="clear" w:pos="1418"/>
          <w:tab w:val="clear" w:pos="8296"/>
          <w:tab w:val="right" w:leader="dot" w:pos="9472"/>
        </w:tabs>
        <w:ind w:firstLine="840"/>
        <w:rPr>
          <w:color w:val="000000" w:themeColor="text1"/>
        </w:rPr>
      </w:pPr>
      <w:hyperlink w:anchor="_Toc30266" w:history="1">
        <w:r w:rsidRPr="00C462AC">
          <w:rPr>
            <w:rFonts w:ascii="黑体" w:hAnsi="黑体" w:cs="黑体" w:hint="eastAsia"/>
            <w:color w:val="000000" w:themeColor="text1"/>
            <w:szCs w:val="21"/>
          </w:rPr>
          <w:t xml:space="preserve">1.1  </w:t>
        </w:r>
        <w:r w:rsidRPr="00C462AC">
          <w:rPr>
            <w:rFonts w:ascii="黑体" w:hAnsi="黑体" w:cs="黑体" w:hint="eastAsia"/>
            <w:color w:val="000000" w:themeColor="text1"/>
            <w:szCs w:val="21"/>
          </w:rPr>
          <w:t>主要依据</w:t>
        </w:r>
        <w:r w:rsidRPr="00C462AC">
          <w:rPr>
            <w:color w:val="000000" w:themeColor="text1"/>
          </w:rPr>
          <w:tab/>
        </w:r>
        <w:r w:rsidRPr="00C462AC">
          <w:rPr>
            <w:color w:val="000000" w:themeColor="text1"/>
          </w:rPr>
          <w:fldChar w:fldCharType="begin"/>
        </w:r>
        <w:r w:rsidRPr="00C462AC">
          <w:rPr>
            <w:color w:val="000000" w:themeColor="text1"/>
          </w:rPr>
          <w:instrText xml:space="preserve"> PAGEREF _Toc30266 \h </w:instrText>
        </w:r>
        <w:r w:rsidRPr="00C462AC">
          <w:rPr>
            <w:color w:val="000000" w:themeColor="text1"/>
          </w:rPr>
        </w:r>
        <w:r w:rsidRPr="00C462AC">
          <w:rPr>
            <w:color w:val="000000" w:themeColor="text1"/>
          </w:rPr>
          <w:fldChar w:fldCharType="separate"/>
        </w:r>
        <w:r w:rsidRPr="00C462AC">
          <w:rPr>
            <w:color w:val="000000" w:themeColor="text1"/>
          </w:rPr>
          <w:t>1</w:t>
        </w:r>
        <w:r w:rsidRPr="00C462AC">
          <w:rPr>
            <w:color w:val="000000" w:themeColor="text1"/>
          </w:rPr>
          <w:fldChar w:fldCharType="end"/>
        </w:r>
      </w:hyperlink>
    </w:p>
    <w:p w14:paraId="486C5DCA" w14:textId="77777777" w:rsidR="00174C42" w:rsidRPr="00C462AC" w:rsidRDefault="00000000">
      <w:pPr>
        <w:pStyle w:val="TOC2"/>
        <w:tabs>
          <w:tab w:val="clear" w:pos="567"/>
          <w:tab w:val="clear" w:pos="1120"/>
          <w:tab w:val="clear" w:pos="1418"/>
          <w:tab w:val="clear" w:pos="8296"/>
          <w:tab w:val="right" w:leader="dot" w:pos="9472"/>
        </w:tabs>
        <w:ind w:firstLine="840"/>
        <w:rPr>
          <w:color w:val="000000" w:themeColor="text1"/>
        </w:rPr>
      </w:pPr>
      <w:hyperlink w:anchor="_Toc17469" w:history="1">
        <w:r w:rsidRPr="00C462AC">
          <w:rPr>
            <w:rFonts w:ascii="黑体" w:hAnsi="黑体" w:cs="黑体" w:hint="eastAsia"/>
            <w:color w:val="000000" w:themeColor="text1"/>
            <w:szCs w:val="21"/>
          </w:rPr>
          <w:t xml:space="preserve">1.2  </w:t>
        </w:r>
        <w:r w:rsidRPr="00C462AC">
          <w:rPr>
            <w:rFonts w:ascii="黑体" w:hAnsi="黑体" w:cs="黑体" w:hint="eastAsia"/>
            <w:color w:val="000000" w:themeColor="text1"/>
            <w:szCs w:val="21"/>
          </w:rPr>
          <w:t>必要性分析</w:t>
        </w:r>
        <w:r w:rsidRPr="00C462AC">
          <w:rPr>
            <w:color w:val="000000" w:themeColor="text1"/>
          </w:rPr>
          <w:tab/>
        </w:r>
        <w:r w:rsidRPr="00C462AC">
          <w:rPr>
            <w:color w:val="000000" w:themeColor="text1"/>
          </w:rPr>
          <w:fldChar w:fldCharType="begin"/>
        </w:r>
        <w:r w:rsidRPr="00C462AC">
          <w:rPr>
            <w:color w:val="000000" w:themeColor="text1"/>
          </w:rPr>
          <w:instrText xml:space="preserve"> PAGEREF _Toc17469 \h </w:instrText>
        </w:r>
        <w:r w:rsidRPr="00C462AC">
          <w:rPr>
            <w:color w:val="000000" w:themeColor="text1"/>
          </w:rPr>
        </w:r>
        <w:r w:rsidRPr="00C462AC">
          <w:rPr>
            <w:color w:val="000000" w:themeColor="text1"/>
          </w:rPr>
          <w:fldChar w:fldCharType="separate"/>
        </w:r>
        <w:r w:rsidRPr="00C462AC">
          <w:rPr>
            <w:color w:val="000000" w:themeColor="text1"/>
          </w:rPr>
          <w:t>1</w:t>
        </w:r>
        <w:r w:rsidRPr="00C462AC">
          <w:rPr>
            <w:color w:val="000000" w:themeColor="text1"/>
          </w:rPr>
          <w:fldChar w:fldCharType="end"/>
        </w:r>
      </w:hyperlink>
    </w:p>
    <w:p w14:paraId="0056F3C4" w14:textId="77777777" w:rsidR="00174C42" w:rsidRPr="00C462AC" w:rsidRDefault="00000000">
      <w:pPr>
        <w:pStyle w:val="TOC2"/>
        <w:tabs>
          <w:tab w:val="clear" w:pos="567"/>
          <w:tab w:val="clear" w:pos="1120"/>
          <w:tab w:val="clear" w:pos="1418"/>
          <w:tab w:val="clear" w:pos="8296"/>
          <w:tab w:val="right" w:leader="dot" w:pos="9472"/>
        </w:tabs>
        <w:ind w:firstLine="840"/>
        <w:rPr>
          <w:color w:val="000000" w:themeColor="text1"/>
        </w:rPr>
      </w:pPr>
      <w:hyperlink w:anchor="_Toc4675" w:history="1">
        <w:r w:rsidRPr="00C462AC">
          <w:rPr>
            <w:rFonts w:ascii="黑体" w:hAnsi="黑体" w:cs="黑体" w:hint="eastAsia"/>
            <w:color w:val="000000" w:themeColor="text1"/>
            <w:szCs w:val="21"/>
          </w:rPr>
          <w:t xml:space="preserve">1.3  </w:t>
        </w:r>
        <w:r w:rsidRPr="00C462AC">
          <w:rPr>
            <w:rFonts w:ascii="黑体" w:hAnsi="黑体" w:cs="黑体" w:hint="eastAsia"/>
            <w:color w:val="000000" w:themeColor="text1"/>
            <w:szCs w:val="21"/>
          </w:rPr>
          <w:t>效益分析</w:t>
        </w:r>
        <w:r w:rsidRPr="00C462AC">
          <w:rPr>
            <w:color w:val="000000" w:themeColor="text1"/>
          </w:rPr>
          <w:tab/>
        </w:r>
        <w:r w:rsidRPr="00C462AC">
          <w:rPr>
            <w:color w:val="000000" w:themeColor="text1"/>
          </w:rPr>
          <w:fldChar w:fldCharType="begin"/>
        </w:r>
        <w:r w:rsidRPr="00C462AC">
          <w:rPr>
            <w:color w:val="000000" w:themeColor="text1"/>
          </w:rPr>
          <w:instrText xml:space="preserve"> PAGEREF _Toc4675 \h </w:instrText>
        </w:r>
        <w:r w:rsidRPr="00C462AC">
          <w:rPr>
            <w:color w:val="000000" w:themeColor="text1"/>
          </w:rPr>
        </w:r>
        <w:r w:rsidRPr="00C462AC">
          <w:rPr>
            <w:color w:val="000000" w:themeColor="text1"/>
          </w:rPr>
          <w:fldChar w:fldCharType="separate"/>
        </w:r>
        <w:r w:rsidRPr="00C462AC">
          <w:rPr>
            <w:color w:val="000000" w:themeColor="text1"/>
          </w:rPr>
          <w:t>1</w:t>
        </w:r>
        <w:r w:rsidRPr="00C462AC">
          <w:rPr>
            <w:color w:val="000000" w:themeColor="text1"/>
          </w:rPr>
          <w:fldChar w:fldCharType="end"/>
        </w:r>
      </w:hyperlink>
    </w:p>
    <w:p w14:paraId="22D25077" w14:textId="77777777" w:rsidR="00174C42" w:rsidRPr="00C462AC" w:rsidRDefault="00000000">
      <w:pPr>
        <w:pStyle w:val="TOC3"/>
        <w:tabs>
          <w:tab w:val="clear" w:pos="1680"/>
          <w:tab w:val="clear" w:pos="8296"/>
          <w:tab w:val="right" w:leader="dot" w:pos="9472"/>
        </w:tabs>
        <w:rPr>
          <w:color w:val="000000" w:themeColor="text1"/>
        </w:rPr>
      </w:pPr>
      <w:hyperlink w:anchor="_Toc22388" w:history="1">
        <w:r w:rsidRPr="00C462AC">
          <w:rPr>
            <w:rFonts w:ascii="黑体" w:eastAsia="黑体" w:hAnsi="黑体" w:cs="黑体" w:hint="eastAsia"/>
            <w:bCs/>
            <w:color w:val="000000" w:themeColor="text1"/>
          </w:rPr>
          <w:t>1.3.1  经济效益</w:t>
        </w:r>
        <w:r w:rsidRPr="00C462AC">
          <w:rPr>
            <w:color w:val="000000" w:themeColor="text1"/>
          </w:rPr>
          <w:tab/>
        </w:r>
        <w:r w:rsidRPr="00C462AC">
          <w:rPr>
            <w:color w:val="000000" w:themeColor="text1"/>
          </w:rPr>
          <w:fldChar w:fldCharType="begin"/>
        </w:r>
        <w:r w:rsidRPr="00C462AC">
          <w:rPr>
            <w:color w:val="000000" w:themeColor="text1"/>
          </w:rPr>
          <w:instrText xml:space="preserve"> PAGEREF _Toc22388 \h </w:instrText>
        </w:r>
        <w:r w:rsidRPr="00C462AC">
          <w:rPr>
            <w:color w:val="000000" w:themeColor="text1"/>
          </w:rPr>
        </w:r>
        <w:r w:rsidRPr="00C462AC">
          <w:rPr>
            <w:color w:val="000000" w:themeColor="text1"/>
          </w:rPr>
          <w:fldChar w:fldCharType="separate"/>
        </w:r>
        <w:r w:rsidRPr="00C462AC">
          <w:rPr>
            <w:color w:val="000000" w:themeColor="text1"/>
          </w:rPr>
          <w:t>1</w:t>
        </w:r>
        <w:r w:rsidRPr="00C462AC">
          <w:rPr>
            <w:color w:val="000000" w:themeColor="text1"/>
          </w:rPr>
          <w:fldChar w:fldCharType="end"/>
        </w:r>
      </w:hyperlink>
    </w:p>
    <w:p w14:paraId="7965A9CA" w14:textId="77777777" w:rsidR="00174C42" w:rsidRPr="00C462AC" w:rsidRDefault="00000000">
      <w:pPr>
        <w:pStyle w:val="TOC3"/>
        <w:tabs>
          <w:tab w:val="clear" w:pos="1680"/>
          <w:tab w:val="clear" w:pos="8296"/>
          <w:tab w:val="right" w:leader="dot" w:pos="9472"/>
        </w:tabs>
        <w:rPr>
          <w:color w:val="000000" w:themeColor="text1"/>
        </w:rPr>
      </w:pPr>
      <w:hyperlink w:anchor="_Toc13256" w:history="1">
        <w:r w:rsidRPr="00C462AC">
          <w:rPr>
            <w:rFonts w:ascii="黑体" w:eastAsia="黑体" w:hAnsi="黑体" w:cs="黑体" w:hint="eastAsia"/>
            <w:bCs/>
            <w:color w:val="000000" w:themeColor="text1"/>
          </w:rPr>
          <w:t>1.3.2  管理效益</w:t>
        </w:r>
        <w:r w:rsidRPr="00C462AC">
          <w:rPr>
            <w:color w:val="000000" w:themeColor="text1"/>
          </w:rPr>
          <w:tab/>
        </w:r>
        <w:r w:rsidRPr="00C462AC">
          <w:rPr>
            <w:color w:val="000000" w:themeColor="text1"/>
          </w:rPr>
          <w:fldChar w:fldCharType="begin"/>
        </w:r>
        <w:r w:rsidRPr="00C462AC">
          <w:rPr>
            <w:color w:val="000000" w:themeColor="text1"/>
          </w:rPr>
          <w:instrText xml:space="preserve"> PAGEREF _Toc13256 \h </w:instrText>
        </w:r>
        <w:r w:rsidRPr="00C462AC">
          <w:rPr>
            <w:color w:val="000000" w:themeColor="text1"/>
          </w:rPr>
        </w:r>
        <w:r w:rsidRPr="00C462AC">
          <w:rPr>
            <w:color w:val="000000" w:themeColor="text1"/>
          </w:rPr>
          <w:fldChar w:fldCharType="separate"/>
        </w:r>
        <w:r w:rsidRPr="00C462AC">
          <w:rPr>
            <w:color w:val="000000" w:themeColor="text1"/>
          </w:rPr>
          <w:t>2</w:t>
        </w:r>
        <w:r w:rsidRPr="00C462AC">
          <w:rPr>
            <w:color w:val="000000" w:themeColor="text1"/>
          </w:rPr>
          <w:fldChar w:fldCharType="end"/>
        </w:r>
      </w:hyperlink>
    </w:p>
    <w:p w14:paraId="4C2F9A53" w14:textId="77777777" w:rsidR="00174C42" w:rsidRPr="00C462AC" w:rsidRDefault="00000000">
      <w:pPr>
        <w:pStyle w:val="TOC3"/>
        <w:tabs>
          <w:tab w:val="clear" w:pos="1680"/>
          <w:tab w:val="clear" w:pos="8296"/>
          <w:tab w:val="right" w:leader="dot" w:pos="9472"/>
        </w:tabs>
        <w:rPr>
          <w:color w:val="000000" w:themeColor="text1"/>
        </w:rPr>
      </w:pPr>
      <w:hyperlink w:anchor="_Toc11781" w:history="1">
        <w:r w:rsidRPr="00C462AC">
          <w:rPr>
            <w:rFonts w:ascii="黑体" w:eastAsia="黑体" w:hAnsi="黑体" w:cs="黑体" w:hint="eastAsia"/>
            <w:bCs/>
            <w:color w:val="000000" w:themeColor="text1"/>
          </w:rPr>
          <w:t>1.3.3  社会效益</w:t>
        </w:r>
        <w:r w:rsidRPr="00C462AC">
          <w:rPr>
            <w:color w:val="000000" w:themeColor="text1"/>
          </w:rPr>
          <w:tab/>
        </w:r>
        <w:r w:rsidRPr="00C462AC">
          <w:rPr>
            <w:color w:val="000000" w:themeColor="text1"/>
          </w:rPr>
          <w:fldChar w:fldCharType="begin"/>
        </w:r>
        <w:r w:rsidRPr="00C462AC">
          <w:rPr>
            <w:color w:val="000000" w:themeColor="text1"/>
          </w:rPr>
          <w:instrText xml:space="preserve"> PAGEREF _Toc11781 \h </w:instrText>
        </w:r>
        <w:r w:rsidRPr="00C462AC">
          <w:rPr>
            <w:color w:val="000000" w:themeColor="text1"/>
          </w:rPr>
        </w:r>
        <w:r w:rsidRPr="00C462AC">
          <w:rPr>
            <w:color w:val="000000" w:themeColor="text1"/>
          </w:rPr>
          <w:fldChar w:fldCharType="separate"/>
        </w:r>
        <w:r w:rsidRPr="00C462AC">
          <w:rPr>
            <w:color w:val="000000" w:themeColor="text1"/>
          </w:rPr>
          <w:t>2</w:t>
        </w:r>
        <w:r w:rsidRPr="00C462AC">
          <w:rPr>
            <w:color w:val="000000" w:themeColor="text1"/>
          </w:rPr>
          <w:fldChar w:fldCharType="end"/>
        </w:r>
      </w:hyperlink>
    </w:p>
    <w:p w14:paraId="59404A3A" w14:textId="77777777" w:rsidR="00174C42" w:rsidRPr="00C462AC" w:rsidRDefault="00000000">
      <w:pPr>
        <w:pStyle w:val="TOC1"/>
        <w:tabs>
          <w:tab w:val="clear" w:pos="851"/>
          <w:tab w:val="clear" w:pos="8296"/>
          <w:tab w:val="right" w:leader="dot" w:pos="9472"/>
        </w:tabs>
        <w:rPr>
          <w:color w:val="000000" w:themeColor="text1"/>
        </w:rPr>
      </w:pPr>
      <w:hyperlink w:anchor="_Toc6356" w:history="1">
        <w:r w:rsidRPr="00C462AC">
          <w:rPr>
            <w:rFonts w:ascii="黑体" w:eastAsia="黑体" w:hAnsi="黑体" w:cs="黑体" w:hint="eastAsia"/>
            <w:bCs/>
            <w:color w:val="000000" w:themeColor="text1"/>
            <w:szCs w:val="21"/>
          </w:rPr>
          <w:t>2  建设现状</w:t>
        </w:r>
        <w:r w:rsidRPr="00C462AC">
          <w:rPr>
            <w:color w:val="000000" w:themeColor="text1"/>
          </w:rPr>
          <w:tab/>
        </w:r>
        <w:r w:rsidRPr="00C462AC">
          <w:rPr>
            <w:color w:val="000000" w:themeColor="text1"/>
          </w:rPr>
          <w:fldChar w:fldCharType="begin"/>
        </w:r>
        <w:r w:rsidRPr="00C462AC">
          <w:rPr>
            <w:color w:val="000000" w:themeColor="text1"/>
          </w:rPr>
          <w:instrText xml:space="preserve"> PAGEREF _Toc6356 \h </w:instrText>
        </w:r>
        <w:r w:rsidRPr="00C462AC">
          <w:rPr>
            <w:color w:val="000000" w:themeColor="text1"/>
          </w:rPr>
        </w:r>
        <w:r w:rsidRPr="00C462AC">
          <w:rPr>
            <w:color w:val="000000" w:themeColor="text1"/>
          </w:rPr>
          <w:fldChar w:fldCharType="separate"/>
        </w:r>
        <w:r w:rsidRPr="00C462AC">
          <w:rPr>
            <w:color w:val="000000" w:themeColor="text1"/>
          </w:rPr>
          <w:t>3</w:t>
        </w:r>
        <w:r w:rsidRPr="00C462AC">
          <w:rPr>
            <w:color w:val="000000" w:themeColor="text1"/>
          </w:rPr>
          <w:fldChar w:fldCharType="end"/>
        </w:r>
      </w:hyperlink>
    </w:p>
    <w:p w14:paraId="126C7860" w14:textId="77777777" w:rsidR="00174C42" w:rsidRPr="00C462AC" w:rsidRDefault="00000000">
      <w:pPr>
        <w:pStyle w:val="TOC2"/>
        <w:tabs>
          <w:tab w:val="clear" w:pos="567"/>
          <w:tab w:val="clear" w:pos="1120"/>
          <w:tab w:val="clear" w:pos="1418"/>
          <w:tab w:val="clear" w:pos="8296"/>
          <w:tab w:val="right" w:leader="dot" w:pos="9472"/>
        </w:tabs>
        <w:ind w:firstLine="840"/>
        <w:rPr>
          <w:color w:val="000000" w:themeColor="text1"/>
        </w:rPr>
      </w:pPr>
      <w:hyperlink w:anchor="_Toc30272" w:history="1">
        <w:r w:rsidRPr="00C462AC">
          <w:rPr>
            <w:rFonts w:ascii="黑体" w:hAnsi="黑体" w:cs="黑体" w:hint="eastAsia"/>
            <w:color w:val="000000" w:themeColor="text1"/>
            <w:szCs w:val="21"/>
          </w:rPr>
          <w:t xml:space="preserve">2.1  </w:t>
        </w:r>
        <w:r w:rsidRPr="00C462AC">
          <w:rPr>
            <w:rFonts w:ascii="黑体" w:hAnsi="黑体" w:cs="黑体" w:hint="eastAsia"/>
            <w:color w:val="000000" w:themeColor="text1"/>
            <w:szCs w:val="21"/>
          </w:rPr>
          <w:t>业务职能现状</w:t>
        </w:r>
        <w:r w:rsidRPr="00C462AC">
          <w:rPr>
            <w:color w:val="000000" w:themeColor="text1"/>
          </w:rPr>
          <w:tab/>
        </w:r>
        <w:r w:rsidRPr="00C462AC">
          <w:rPr>
            <w:color w:val="000000" w:themeColor="text1"/>
          </w:rPr>
          <w:fldChar w:fldCharType="begin"/>
        </w:r>
        <w:r w:rsidRPr="00C462AC">
          <w:rPr>
            <w:color w:val="000000" w:themeColor="text1"/>
          </w:rPr>
          <w:instrText xml:space="preserve"> PAGEREF _Toc30272 \h </w:instrText>
        </w:r>
        <w:r w:rsidRPr="00C462AC">
          <w:rPr>
            <w:color w:val="000000" w:themeColor="text1"/>
          </w:rPr>
        </w:r>
        <w:r w:rsidRPr="00C462AC">
          <w:rPr>
            <w:color w:val="000000" w:themeColor="text1"/>
          </w:rPr>
          <w:fldChar w:fldCharType="separate"/>
        </w:r>
        <w:r w:rsidRPr="00C462AC">
          <w:rPr>
            <w:color w:val="000000" w:themeColor="text1"/>
          </w:rPr>
          <w:t>3</w:t>
        </w:r>
        <w:r w:rsidRPr="00C462AC">
          <w:rPr>
            <w:color w:val="000000" w:themeColor="text1"/>
          </w:rPr>
          <w:fldChar w:fldCharType="end"/>
        </w:r>
      </w:hyperlink>
    </w:p>
    <w:p w14:paraId="6652C487" w14:textId="77777777" w:rsidR="00174C42" w:rsidRPr="00C462AC" w:rsidRDefault="00000000">
      <w:pPr>
        <w:pStyle w:val="TOC2"/>
        <w:tabs>
          <w:tab w:val="clear" w:pos="567"/>
          <w:tab w:val="clear" w:pos="1120"/>
          <w:tab w:val="clear" w:pos="1418"/>
          <w:tab w:val="clear" w:pos="8296"/>
          <w:tab w:val="right" w:leader="dot" w:pos="9472"/>
        </w:tabs>
        <w:ind w:firstLine="840"/>
        <w:rPr>
          <w:color w:val="000000" w:themeColor="text1"/>
        </w:rPr>
      </w:pPr>
      <w:hyperlink w:anchor="_Toc17699" w:history="1">
        <w:r w:rsidRPr="00C462AC">
          <w:rPr>
            <w:rFonts w:ascii="黑体" w:hAnsi="黑体" w:cs="黑体" w:hint="eastAsia"/>
            <w:color w:val="000000" w:themeColor="text1"/>
            <w:szCs w:val="21"/>
          </w:rPr>
          <w:t xml:space="preserve">2.2  </w:t>
        </w:r>
        <w:r w:rsidRPr="00C462AC">
          <w:rPr>
            <w:rFonts w:ascii="黑体" w:hAnsi="黑体" w:cs="黑体" w:hint="eastAsia"/>
            <w:color w:val="000000" w:themeColor="text1"/>
            <w:szCs w:val="21"/>
          </w:rPr>
          <w:t>信息系统现状</w:t>
        </w:r>
        <w:r w:rsidRPr="00C462AC">
          <w:rPr>
            <w:color w:val="000000" w:themeColor="text1"/>
          </w:rPr>
          <w:tab/>
        </w:r>
        <w:r w:rsidRPr="00C462AC">
          <w:rPr>
            <w:color w:val="000000" w:themeColor="text1"/>
          </w:rPr>
          <w:fldChar w:fldCharType="begin"/>
        </w:r>
        <w:r w:rsidRPr="00C462AC">
          <w:rPr>
            <w:color w:val="000000" w:themeColor="text1"/>
          </w:rPr>
          <w:instrText xml:space="preserve"> PAGEREF _Toc17699 \h </w:instrText>
        </w:r>
        <w:r w:rsidRPr="00C462AC">
          <w:rPr>
            <w:color w:val="000000" w:themeColor="text1"/>
          </w:rPr>
        </w:r>
        <w:r w:rsidRPr="00C462AC">
          <w:rPr>
            <w:color w:val="000000" w:themeColor="text1"/>
          </w:rPr>
          <w:fldChar w:fldCharType="separate"/>
        </w:r>
        <w:r w:rsidRPr="00C462AC">
          <w:rPr>
            <w:color w:val="000000" w:themeColor="text1"/>
          </w:rPr>
          <w:t>3</w:t>
        </w:r>
        <w:r w:rsidRPr="00C462AC">
          <w:rPr>
            <w:color w:val="000000" w:themeColor="text1"/>
          </w:rPr>
          <w:fldChar w:fldCharType="end"/>
        </w:r>
      </w:hyperlink>
    </w:p>
    <w:p w14:paraId="104A5E17" w14:textId="77777777" w:rsidR="00174C42" w:rsidRPr="00C462AC" w:rsidRDefault="00000000">
      <w:pPr>
        <w:pStyle w:val="TOC3"/>
        <w:tabs>
          <w:tab w:val="clear" w:pos="1680"/>
          <w:tab w:val="clear" w:pos="8296"/>
          <w:tab w:val="right" w:leader="dot" w:pos="9472"/>
        </w:tabs>
        <w:rPr>
          <w:color w:val="000000" w:themeColor="text1"/>
        </w:rPr>
      </w:pPr>
      <w:hyperlink w:anchor="_Toc8437" w:history="1">
        <w:r w:rsidRPr="00C462AC">
          <w:rPr>
            <w:rFonts w:ascii="黑体" w:eastAsia="黑体" w:hAnsi="黑体" w:hint="eastAsia"/>
            <w:color w:val="000000" w:themeColor="text1"/>
            <w:szCs w:val="21"/>
          </w:rPr>
          <w:t>2.2.1  建设历程</w:t>
        </w:r>
        <w:r w:rsidRPr="00C462AC">
          <w:rPr>
            <w:color w:val="000000" w:themeColor="text1"/>
          </w:rPr>
          <w:tab/>
        </w:r>
        <w:r w:rsidRPr="00C462AC">
          <w:rPr>
            <w:color w:val="000000" w:themeColor="text1"/>
          </w:rPr>
          <w:fldChar w:fldCharType="begin"/>
        </w:r>
        <w:r w:rsidRPr="00C462AC">
          <w:rPr>
            <w:color w:val="000000" w:themeColor="text1"/>
          </w:rPr>
          <w:instrText xml:space="preserve"> PAGEREF _Toc8437 \h </w:instrText>
        </w:r>
        <w:r w:rsidRPr="00C462AC">
          <w:rPr>
            <w:color w:val="000000" w:themeColor="text1"/>
          </w:rPr>
        </w:r>
        <w:r w:rsidRPr="00C462AC">
          <w:rPr>
            <w:color w:val="000000" w:themeColor="text1"/>
          </w:rPr>
          <w:fldChar w:fldCharType="separate"/>
        </w:r>
        <w:r w:rsidRPr="00C462AC">
          <w:rPr>
            <w:color w:val="000000" w:themeColor="text1"/>
          </w:rPr>
          <w:t>3</w:t>
        </w:r>
        <w:r w:rsidRPr="00C462AC">
          <w:rPr>
            <w:color w:val="000000" w:themeColor="text1"/>
          </w:rPr>
          <w:fldChar w:fldCharType="end"/>
        </w:r>
      </w:hyperlink>
    </w:p>
    <w:p w14:paraId="1008532D" w14:textId="77777777" w:rsidR="00174C42" w:rsidRPr="00C462AC" w:rsidRDefault="00000000">
      <w:pPr>
        <w:pStyle w:val="TOC3"/>
        <w:tabs>
          <w:tab w:val="clear" w:pos="1680"/>
          <w:tab w:val="clear" w:pos="8296"/>
          <w:tab w:val="right" w:leader="dot" w:pos="9472"/>
        </w:tabs>
        <w:rPr>
          <w:color w:val="000000" w:themeColor="text1"/>
        </w:rPr>
      </w:pPr>
      <w:hyperlink w:anchor="_Toc31293" w:history="1">
        <w:r w:rsidRPr="00C462AC">
          <w:rPr>
            <w:rFonts w:ascii="黑体" w:eastAsia="黑体" w:hAnsi="黑体" w:hint="eastAsia"/>
            <w:color w:val="000000" w:themeColor="text1"/>
            <w:szCs w:val="21"/>
          </w:rPr>
          <w:t>2.2.2  应用功能现状</w:t>
        </w:r>
        <w:r w:rsidRPr="00C462AC">
          <w:rPr>
            <w:color w:val="000000" w:themeColor="text1"/>
          </w:rPr>
          <w:tab/>
        </w:r>
        <w:r w:rsidRPr="00C462AC">
          <w:rPr>
            <w:color w:val="000000" w:themeColor="text1"/>
          </w:rPr>
          <w:fldChar w:fldCharType="begin"/>
        </w:r>
        <w:r w:rsidRPr="00C462AC">
          <w:rPr>
            <w:color w:val="000000" w:themeColor="text1"/>
          </w:rPr>
          <w:instrText xml:space="preserve"> PAGEREF _Toc31293 \h </w:instrText>
        </w:r>
        <w:r w:rsidRPr="00C462AC">
          <w:rPr>
            <w:color w:val="000000" w:themeColor="text1"/>
          </w:rPr>
        </w:r>
        <w:r w:rsidRPr="00C462AC">
          <w:rPr>
            <w:color w:val="000000" w:themeColor="text1"/>
          </w:rPr>
          <w:fldChar w:fldCharType="separate"/>
        </w:r>
        <w:r w:rsidRPr="00C462AC">
          <w:rPr>
            <w:color w:val="000000" w:themeColor="text1"/>
          </w:rPr>
          <w:t>3</w:t>
        </w:r>
        <w:r w:rsidRPr="00C462AC">
          <w:rPr>
            <w:color w:val="000000" w:themeColor="text1"/>
          </w:rPr>
          <w:fldChar w:fldCharType="end"/>
        </w:r>
      </w:hyperlink>
    </w:p>
    <w:p w14:paraId="2A6BAF61" w14:textId="77777777" w:rsidR="00174C42" w:rsidRPr="00C462AC" w:rsidRDefault="00000000">
      <w:pPr>
        <w:pStyle w:val="TOC3"/>
        <w:tabs>
          <w:tab w:val="clear" w:pos="1680"/>
          <w:tab w:val="clear" w:pos="8296"/>
          <w:tab w:val="right" w:leader="dot" w:pos="9472"/>
        </w:tabs>
        <w:rPr>
          <w:color w:val="000000" w:themeColor="text1"/>
        </w:rPr>
      </w:pPr>
      <w:hyperlink w:anchor="_Toc5534" w:history="1">
        <w:r w:rsidRPr="00C462AC">
          <w:rPr>
            <w:rFonts w:ascii="黑体" w:eastAsia="黑体" w:hAnsi="黑体" w:hint="eastAsia"/>
            <w:color w:val="000000" w:themeColor="text1"/>
            <w:szCs w:val="21"/>
          </w:rPr>
          <w:t>2.2.3  系统关联现状</w:t>
        </w:r>
        <w:r w:rsidRPr="00C462AC">
          <w:rPr>
            <w:color w:val="000000" w:themeColor="text1"/>
          </w:rPr>
          <w:tab/>
        </w:r>
        <w:r w:rsidRPr="00C462AC">
          <w:rPr>
            <w:color w:val="000000" w:themeColor="text1"/>
          </w:rPr>
          <w:fldChar w:fldCharType="begin"/>
        </w:r>
        <w:r w:rsidRPr="00C462AC">
          <w:rPr>
            <w:color w:val="000000" w:themeColor="text1"/>
          </w:rPr>
          <w:instrText xml:space="preserve"> PAGEREF _Toc5534 \h </w:instrText>
        </w:r>
        <w:r w:rsidRPr="00C462AC">
          <w:rPr>
            <w:color w:val="000000" w:themeColor="text1"/>
          </w:rPr>
        </w:r>
        <w:r w:rsidRPr="00C462AC">
          <w:rPr>
            <w:color w:val="000000" w:themeColor="text1"/>
          </w:rPr>
          <w:fldChar w:fldCharType="separate"/>
        </w:r>
        <w:r w:rsidRPr="00C462AC">
          <w:rPr>
            <w:color w:val="000000" w:themeColor="text1"/>
          </w:rPr>
          <w:t>3</w:t>
        </w:r>
        <w:r w:rsidRPr="00C462AC">
          <w:rPr>
            <w:color w:val="000000" w:themeColor="text1"/>
          </w:rPr>
          <w:fldChar w:fldCharType="end"/>
        </w:r>
      </w:hyperlink>
    </w:p>
    <w:p w14:paraId="0033E167" w14:textId="77777777" w:rsidR="00174C42" w:rsidRPr="00C462AC" w:rsidRDefault="00000000">
      <w:pPr>
        <w:pStyle w:val="TOC3"/>
        <w:tabs>
          <w:tab w:val="clear" w:pos="1680"/>
          <w:tab w:val="clear" w:pos="8296"/>
          <w:tab w:val="right" w:leader="dot" w:pos="9472"/>
        </w:tabs>
        <w:rPr>
          <w:color w:val="000000" w:themeColor="text1"/>
        </w:rPr>
      </w:pPr>
      <w:hyperlink w:anchor="_Toc17788" w:history="1">
        <w:r w:rsidRPr="00C462AC">
          <w:rPr>
            <w:rFonts w:ascii="黑体" w:eastAsia="黑体" w:hAnsi="黑体" w:hint="eastAsia"/>
            <w:color w:val="000000" w:themeColor="text1"/>
            <w:szCs w:val="21"/>
          </w:rPr>
          <w:t>2.2.4  部署与实施现状</w:t>
        </w:r>
        <w:r w:rsidRPr="00C462AC">
          <w:rPr>
            <w:color w:val="000000" w:themeColor="text1"/>
          </w:rPr>
          <w:tab/>
        </w:r>
        <w:r w:rsidRPr="00C462AC">
          <w:rPr>
            <w:color w:val="000000" w:themeColor="text1"/>
          </w:rPr>
          <w:fldChar w:fldCharType="begin"/>
        </w:r>
        <w:r w:rsidRPr="00C462AC">
          <w:rPr>
            <w:color w:val="000000" w:themeColor="text1"/>
          </w:rPr>
          <w:instrText xml:space="preserve"> PAGEREF _Toc17788 \h </w:instrText>
        </w:r>
        <w:r w:rsidRPr="00C462AC">
          <w:rPr>
            <w:color w:val="000000" w:themeColor="text1"/>
          </w:rPr>
        </w:r>
        <w:r w:rsidRPr="00C462AC">
          <w:rPr>
            <w:color w:val="000000" w:themeColor="text1"/>
          </w:rPr>
          <w:fldChar w:fldCharType="separate"/>
        </w:r>
        <w:r w:rsidRPr="00C462AC">
          <w:rPr>
            <w:color w:val="000000" w:themeColor="text1"/>
          </w:rPr>
          <w:t>3</w:t>
        </w:r>
        <w:r w:rsidRPr="00C462AC">
          <w:rPr>
            <w:color w:val="000000" w:themeColor="text1"/>
          </w:rPr>
          <w:fldChar w:fldCharType="end"/>
        </w:r>
      </w:hyperlink>
    </w:p>
    <w:p w14:paraId="615AD2A1" w14:textId="77777777" w:rsidR="00174C42" w:rsidRPr="00C462AC" w:rsidRDefault="00000000">
      <w:pPr>
        <w:pStyle w:val="TOC3"/>
        <w:tabs>
          <w:tab w:val="clear" w:pos="1680"/>
          <w:tab w:val="clear" w:pos="8296"/>
          <w:tab w:val="right" w:leader="dot" w:pos="9472"/>
        </w:tabs>
        <w:rPr>
          <w:color w:val="000000" w:themeColor="text1"/>
        </w:rPr>
      </w:pPr>
      <w:hyperlink w:anchor="_Toc2254" w:history="1">
        <w:r w:rsidRPr="00C462AC">
          <w:rPr>
            <w:rFonts w:ascii="黑体" w:eastAsia="黑体" w:hAnsi="黑体" w:hint="eastAsia"/>
            <w:color w:val="000000" w:themeColor="text1"/>
            <w:szCs w:val="21"/>
          </w:rPr>
          <w:t>2.2.5  应用成效</w:t>
        </w:r>
        <w:r w:rsidRPr="00C462AC">
          <w:rPr>
            <w:color w:val="000000" w:themeColor="text1"/>
          </w:rPr>
          <w:tab/>
        </w:r>
        <w:r w:rsidRPr="00C462AC">
          <w:rPr>
            <w:color w:val="000000" w:themeColor="text1"/>
          </w:rPr>
          <w:fldChar w:fldCharType="begin"/>
        </w:r>
        <w:r w:rsidRPr="00C462AC">
          <w:rPr>
            <w:color w:val="000000" w:themeColor="text1"/>
          </w:rPr>
          <w:instrText xml:space="preserve"> PAGEREF _Toc2254 \h </w:instrText>
        </w:r>
        <w:r w:rsidRPr="00C462AC">
          <w:rPr>
            <w:color w:val="000000" w:themeColor="text1"/>
          </w:rPr>
        </w:r>
        <w:r w:rsidRPr="00C462AC">
          <w:rPr>
            <w:color w:val="000000" w:themeColor="text1"/>
          </w:rPr>
          <w:fldChar w:fldCharType="separate"/>
        </w:r>
        <w:r w:rsidRPr="00C462AC">
          <w:rPr>
            <w:color w:val="000000" w:themeColor="text1"/>
          </w:rPr>
          <w:t>3</w:t>
        </w:r>
        <w:r w:rsidRPr="00C462AC">
          <w:rPr>
            <w:color w:val="000000" w:themeColor="text1"/>
          </w:rPr>
          <w:fldChar w:fldCharType="end"/>
        </w:r>
      </w:hyperlink>
    </w:p>
    <w:p w14:paraId="744F5CC1" w14:textId="77777777" w:rsidR="00174C42" w:rsidRPr="00C462AC" w:rsidRDefault="00000000">
      <w:pPr>
        <w:pStyle w:val="TOC1"/>
        <w:tabs>
          <w:tab w:val="clear" w:pos="851"/>
          <w:tab w:val="clear" w:pos="8296"/>
          <w:tab w:val="right" w:leader="dot" w:pos="9472"/>
        </w:tabs>
        <w:rPr>
          <w:color w:val="000000" w:themeColor="text1"/>
        </w:rPr>
      </w:pPr>
      <w:hyperlink w:anchor="_Toc31557" w:history="1">
        <w:r w:rsidRPr="00C462AC">
          <w:rPr>
            <w:rFonts w:ascii="黑体" w:eastAsia="黑体" w:hAnsi="黑体" w:cs="黑体" w:hint="eastAsia"/>
            <w:bCs/>
            <w:color w:val="000000" w:themeColor="text1"/>
            <w:szCs w:val="21"/>
          </w:rPr>
          <w:t>3  项目需求分析</w:t>
        </w:r>
        <w:r w:rsidRPr="00C462AC">
          <w:rPr>
            <w:color w:val="000000" w:themeColor="text1"/>
          </w:rPr>
          <w:tab/>
        </w:r>
        <w:r w:rsidRPr="00C462AC">
          <w:rPr>
            <w:color w:val="000000" w:themeColor="text1"/>
          </w:rPr>
          <w:fldChar w:fldCharType="begin"/>
        </w:r>
        <w:r w:rsidRPr="00C462AC">
          <w:rPr>
            <w:color w:val="000000" w:themeColor="text1"/>
          </w:rPr>
          <w:instrText xml:space="preserve"> PAGEREF _Toc31557 \h </w:instrText>
        </w:r>
        <w:r w:rsidRPr="00C462AC">
          <w:rPr>
            <w:color w:val="000000" w:themeColor="text1"/>
          </w:rPr>
        </w:r>
        <w:r w:rsidRPr="00C462AC">
          <w:rPr>
            <w:color w:val="000000" w:themeColor="text1"/>
          </w:rPr>
          <w:fldChar w:fldCharType="separate"/>
        </w:r>
        <w:r w:rsidRPr="00C462AC">
          <w:rPr>
            <w:color w:val="000000" w:themeColor="text1"/>
          </w:rPr>
          <w:t>4</w:t>
        </w:r>
        <w:r w:rsidRPr="00C462AC">
          <w:rPr>
            <w:color w:val="000000" w:themeColor="text1"/>
          </w:rPr>
          <w:fldChar w:fldCharType="end"/>
        </w:r>
      </w:hyperlink>
    </w:p>
    <w:p w14:paraId="23A6406A" w14:textId="77777777" w:rsidR="00174C42" w:rsidRPr="00C462AC" w:rsidRDefault="00000000">
      <w:pPr>
        <w:pStyle w:val="TOC2"/>
        <w:tabs>
          <w:tab w:val="clear" w:pos="567"/>
          <w:tab w:val="clear" w:pos="1120"/>
          <w:tab w:val="clear" w:pos="1418"/>
          <w:tab w:val="clear" w:pos="8296"/>
          <w:tab w:val="right" w:leader="dot" w:pos="9472"/>
        </w:tabs>
        <w:ind w:firstLine="840"/>
        <w:rPr>
          <w:color w:val="000000" w:themeColor="text1"/>
        </w:rPr>
      </w:pPr>
      <w:hyperlink w:anchor="_Toc3848" w:history="1">
        <w:r w:rsidRPr="00C462AC">
          <w:rPr>
            <w:rFonts w:ascii="黑体" w:hAnsi="黑体" w:cs="黑体" w:hint="eastAsia"/>
            <w:color w:val="000000" w:themeColor="text1"/>
            <w:szCs w:val="21"/>
          </w:rPr>
          <w:t xml:space="preserve">3.1  </w:t>
        </w:r>
        <w:r w:rsidRPr="00C462AC">
          <w:rPr>
            <w:rFonts w:ascii="黑体" w:hAnsi="黑体" w:cs="黑体" w:hint="eastAsia"/>
            <w:color w:val="000000" w:themeColor="text1"/>
            <w:szCs w:val="21"/>
          </w:rPr>
          <w:t>业务功能需求</w:t>
        </w:r>
        <w:r w:rsidRPr="00C462AC">
          <w:rPr>
            <w:color w:val="000000" w:themeColor="text1"/>
          </w:rPr>
          <w:tab/>
        </w:r>
        <w:r w:rsidRPr="00C462AC">
          <w:rPr>
            <w:color w:val="000000" w:themeColor="text1"/>
          </w:rPr>
          <w:fldChar w:fldCharType="begin"/>
        </w:r>
        <w:r w:rsidRPr="00C462AC">
          <w:rPr>
            <w:color w:val="000000" w:themeColor="text1"/>
          </w:rPr>
          <w:instrText xml:space="preserve"> PAGEREF _Toc3848 \h </w:instrText>
        </w:r>
        <w:r w:rsidRPr="00C462AC">
          <w:rPr>
            <w:color w:val="000000" w:themeColor="text1"/>
          </w:rPr>
        </w:r>
        <w:r w:rsidRPr="00C462AC">
          <w:rPr>
            <w:color w:val="000000" w:themeColor="text1"/>
          </w:rPr>
          <w:fldChar w:fldCharType="separate"/>
        </w:r>
        <w:r w:rsidRPr="00C462AC">
          <w:rPr>
            <w:color w:val="000000" w:themeColor="text1"/>
          </w:rPr>
          <w:t>4</w:t>
        </w:r>
        <w:r w:rsidRPr="00C462AC">
          <w:rPr>
            <w:color w:val="000000" w:themeColor="text1"/>
          </w:rPr>
          <w:fldChar w:fldCharType="end"/>
        </w:r>
      </w:hyperlink>
    </w:p>
    <w:p w14:paraId="3C01F65A" w14:textId="77777777" w:rsidR="00174C42" w:rsidRPr="00C462AC" w:rsidRDefault="00000000">
      <w:pPr>
        <w:pStyle w:val="TOC3"/>
        <w:tabs>
          <w:tab w:val="clear" w:pos="1680"/>
          <w:tab w:val="clear" w:pos="8296"/>
          <w:tab w:val="right" w:leader="dot" w:pos="9472"/>
        </w:tabs>
        <w:rPr>
          <w:color w:val="000000" w:themeColor="text1"/>
        </w:rPr>
      </w:pPr>
      <w:hyperlink w:anchor="_Toc28919" w:history="1">
        <w:r w:rsidRPr="00C462AC">
          <w:rPr>
            <w:rFonts w:ascii="黑体" w:eastAsia="黑体" w:hAnsi="黑体" w:hint="eastAsia"/>
            <w:color w:val="000000" w:themeColor="text1"/>
            <w:szCs w:val="21"/>
          </w:rPr>
          <w:t>3.1.1  需求内容</w:t>
        </w:r>
        <w:r w:rsidRPr="00C462AC">
          <w:rPr>
            <w:color w:val="000000" w:themeColor="text1"/>
          </w:rPr>
          <w:tab/>
        </w:r>
        <w:r w:rsidRPr="00C462AC">
          <w:rPr>
            <w:color w:val="000000" w:themeColor="text1"/>
          </w:rPr>
          <w:fldChar w:fldCharType="begin"/>
        </w:r>
        <w:r w:rsidRPr="00C462AC">
          <w:rPr>
            <w:color w:val="000000" w:themeColor="text1"/>
          </w:rPr>
          <w:instrText xml:space="preserve"> PAGEREF _Toc28919 \h </w:instrText>
        </w:r>
        <w:r w:rsidRPr="00C462AC">
          <w:rPr>
            <w:color w:val="000000" w:themeColor="text1"/>
          </w:rPr>
        </w:r>
        <w:r w:rsidRPr="00C462AC">
          <w:rPr>
            <w:color w:val="000000" w:themeColor="text1"/>
          </w:rPr>
          <w:fldChar w:fldCharType="separate"/>
        </w:r>
        <w:r w:rsidRPr="00C462AC">
          <w:rPr>
            <w:color w:val="000000" w:themeColor="text1"/>
          </w:rPr>
          <w:t>4</w:t>
        </w:r>
        <w:r w:rsidRPr="00C462AC">
          <w:rPr>
            <w:color w:val="000000" w:themeColor="text1"/>
          </w:rPr>
          <w:fldChar w:fldCharType="end"/>
        </w:r>
      </w:hyperlink>
    </w:p>
    <w:p w14:paraId="3254BE5A" w14:textId="77777777" w:rsidR="00174C42" w:rsidRPr="00C462AC" w:rsidRDefault="00000000">
      <w:pPr>
        <w:pStyle w:val="TOC3"/>
        <w:tabs>
          <w:tab w:val="clear" w:pos="1680"/>
          <w:tab w:val="clear" w:pos="8296"/>
          <w:tab w:val="right" w:leader="dot" w:pos="9472"/>
        </w:tabs>
        <w:rPr>
          <w:color w:val="000000" w:themeColor="text1"/>
        </w:rPr>
      </w:pPr>
      <w:hyperlink w:anchor="_Toc6002" w:history="1">
        <w:r w:rsidRPr="00C462AC">
          <w:rPr>
            <w:rFonts w:ascii="黑体" w:eastAsia="黑体" w:hAnsi="黑体" w:hint="eastAsia"/>
            <w:color w:val="000000" w:themeColor="text1"/>
            <w:szCs w:val="21"/>
          </w:rPr>
          <w:t>3.1.2  项目类别</w:t>
        </w:r>
        <w:r w:rsidRPr="00C462AC">
          <w:rPr>
            <w:color w:val="000000" w:themeColor="text1"/>
          </w:rPr>
          <w:tab/>
        </w:r>
        <w:r w:rsidRPr="00C462AC">
          <w:rPr>
            <w:color w:val="000000" w:themeColor="text1"/>
          </w:rPr>
          <w:fldChar w:fldCharType="begin"/>
        </w:r>
        <w:r w:rsidRPr="00C462AC">
          <w:rPr>
            <w:color w:val="000000" w:themeColor="text1"/>
          </w:rPr>
          <w:instrText xml:space="preserve"> PAGEREF _Toc6002 \h </w:instrText>
        </w:r>
        <w:r w:rsidRPr="00C462AC">
          <w:rPr>
            <w:color w:val="000000" w:themeColor="text1"/>
          </w:rPr>
        </w:r>
        <w:r w:rsidRPr="00C462AC">
          <w:rPr>
            <w:color w:val="000000" w:themeColor="text1"/>
          </w:rPr>
          <w:fldChar w:fldCharType="separate"/>
        </w:r>
        <w:r w:rsidRPr="00C462AC">
          <w:rPr>
            <w:color w:val="000000" w:themeColor="text1"/>
          </w:rPr>
          <w:t>4</w:t>
        </w:r>
        <w:r w:rsidRPr="00C462AC">
          <w:rPr>
            <w:color w:val="000000" w:themeColor="text1"/>
          </w:rPr>
          <w:fldChar w:fldCharType="end"/>
        </w:r>
      </w:hyperlink>
    </w:p>
    <w:p w14:paraId="78174C7F" w14:textId="77777777" w:rsidR="00174C42" w:rsidRPr="00C462AC" w:rsidRDefault="00000000">
      <w:pPr>
        <w:pStyle w:val="TOC2"/>
        <w:tabs>
          <w:tab w:val="clear" w:pos="567"/>
          <w:tab w:val="clear" w:pos="1120"/>
          <w:tab w:val="clear" w:pos="1418"/>
          <w:tab w:val="clear" w:pos="8296"/>
          <w:tab w:val="right" w:leader="dot" w:pos="9472"/>
        </w:tabs>
        <w:ind w:firstLine="840"/>
        <w:rPr>
          <w:color w:val="000000" w:themeColor="text1"/>
        </w:rPr>
      </w:pPr>
      <w:hyperlink w:anchor="_Toc4956" w:history="1">
        <w:r w:rsidRPr="00C462AC">
          <w:rPr>
            <w:rFonts w:ascii="黑体" w:hAnsi="黑体" w:cs="黑体" w:hint="eastAsia"/>
            <w:color w:val="000000" w:themeColor="text1"/>
            <w:szCs w:val="21"/>
          </w:rPr>
          <w:t xml:space="preserve">3.2  </w:t>
        </w:r>
        <w:r w:rsidRPr="00C462AC">
          <w:rPr>
            <w:rFonts w:ascii="黑体" w:hAnsi="黑体" w:cs="黑体" w:hint="eastAsia"/>
            <w:color w:val="000000" w:themeColor="text1"/>
            <w:szCs w:val="21"/>
          </w:rPr>
          <w:t>集成需求</w:t>
        </w:r>
        <w:r w:rsidRPr="00C462AC">
          <w:rPr>
            <w:color w:val="000000" w:themeColor="text1"/>
          </w:rPr>
          <w:tab/>
        </w:r>
        <w:r w:rsidRPr="00C462AC">
          <w:rPr>
            <w:color w:val="000000" w:themeColor="text1"/>
          </w:rPr>
          <w:fldChar w:fldCharType="begin"/>
        </w:r>
        <w:r w:rsidRPr="00C462AC">
          <w:rPr>
            <w:color w:val="000000" w:themeColor="text1"/>
          </w:rPr>
          <w:instrText xml:space="preserve"> PAGEREF _Toc4956 \h </w:instrText>
        </w:r>
        <w:r w:rsidRPr="00C462AC">
          <w:rPr>
            <w:color w:val="000000" w:themeColor="text1"/>
          </w:rPr>
        </w:r>
        <w:r w:rsidRPr="00C462AC">
          <w:rPr>
            <w:color w:val="000000" w:themeColor="text1"/>
          </w:rPr>
          <w:fldChar w:fldCharType="separate"/>
        </w:r>
        <w:r w:rsidRPr="00C462AC">
          <w:rPr>
            <w:color w:val="000000" w:themeColor="text1"/>
          </w:rPr>
          <w:t>4</w:t>
        </w:r>
        <w:r w:rsidRPr="00C462AC">
          <w:rPr>
            <w:color w:val="000000" w:themeColor="text1"/>
          </w:rPr>
          <w:fldChar w:fldCharType="end"/>
        </w:r>
      </w:hyperlink>
    </w:p>
    <w:p w14:paraId="30DEA11E" w14:textId="77777777" w:rsidR="00174C42" w:rsidRPr="00C462AC" w:rsidRDefault="00000000">
      <w:pPr>
        <w:pStyle w:val="TOC2"/>
        <w:tabs>
          <w:tab w:val="clear" w:pos="567"/>
          <w:tab w:val="clear" w:pos="1120"/>
          <w:tab w:val="clear" w:pos="1418"/>
          <w:tab w:val="clear" w:pos="8296"/>
          <w:tab w:val="right" w:leader="dot" w:pos="9472"/>
        </w:tabs>
        <w:ind w:firstLine="840"/>
        <w:rPr>
          <w:color w:val="000000" w:themeColor="text1"/>
        </w:rPr>
      </w:pPr>
      <w:hyperlink w:anchor="_Toc5374" w:history="1">
        <w:r w:rsidRPr="00C462AC">
          <w:rPr>
            <w:rFonts w:ascii="黑体" w:hAnsi="黑体" w:cs="黑体" w:hint="eastAsia"/>
            <w:color w:val="000000" w:themeColor="text1"/>
            <w:szCs w:val="21"/>
          </w:rPr>
          <w:t xml:space="preserve">3.3  </w:t>
        </w:r>
        <w:r w:rsidRPr="00C462AC">
          <w:rPr>
            <w:rFonts w:ascii="黑体" w:hAnsi="黑体" w:cs="黑体" w:hint="eastAsia"/>
            <w:color w:val="000000" w:themeColor="text1"/>
            <w:szCs w:val="21"/>
          </w:rPr>
          <w:t>非功能需求</w:t>
        </w:r>
        <w:r w:rsidRPr="00C462AC">
          <w:rPr>
            <w:color w:val="000000" w:themeColor="text1"/>
          </w:rPr>
          <w:tab/>
        </w:r>
        <w:r w:rsidRPr="00C462AC">
          <w:rPr>
            <w:color w:val="000000" w:themeColor="text1"/>
          </w:rPr>
          <w:fldChar w:fldCharType="begin"/>
        </w:r>
        <w:r w:rsidRPr="00C462AC">
          <w:rPr>
            <w:color w:val="000000" w:themeColor="text1"/>
          </w:rPr>
          <w:instrText xml:space="preserve"> PAGEREF _Toc5374 \h </w:instrText>
        </w:r>
        <w:r w:rsidRPr="00C462AC">
          <w:rPr>
            <w:color w:val="000000" w:themeColor="text1"/>
          </w:rPr>
        </w:r>
        <w:r w:rsidRPr="00C462AC">
          <w:rPr>
            <w:color w:val="000000" w:themeColor="text1"/>
          </w:rPr>
          <w:fldChar w:fldCharType="separate"/>
        </w:r>
        <w:r w:rsidRPr="00C462AC">
          <w:rPr>
            <w:color w:val="000000" w:themeColor="text1"/>
          </w:rPr>
          <w:t>4</w:t>
        </w:r>
        <w:r w:rsidRPr="00C462AC">
          <w:rPr>
            <w:color w:val="000000" w:themeColor="text1"/>
          </w:rPr>
          <w:fldChar w:fldCharType="end"/>
        </w:r>
      </w:hyperlink>
    </w:p>
    <w:p w14:paraId="67D7D4D6" w14:textId="77777777" w:rsidR="00174C42" w:rsidRPr="00C462AC" w:rsidRDefault="00000000">
      <w:pPr>
        <w:pStyle w:val="TOC3"/>
        <w:tabs>
          <w:tab w:val="clear" w:pos="1680"/>
          <w:tab w:val="clear" w:pos="8296"/>
          <w:tab w:val="right" w:leader="dot" w:pos="9472"/>
        </w:tabs>
        <w:rPr>
          <w:color w:val="000000" w:themeColor="text1"/>
        </w:rPr>
      </w:pPr>
      <w:hyperlink w:anchor="_Toc9636" w:history="1">
        <w:r w:rsidRPr="00C462AC">
          <w:rPr>
            <w:rFonts w:ascii="黑体" w:eastAsia="黑体" w:hAnsi="黑体" w:cs="黑体" w:hint="eastAsia"/>
            <w:color w:val="000000" w:themeColor="text1"/>
            <w:szCs w:val="21"/>
          </w:rPr>
          <w:t>3.3.1  性能与可靠性</w:t>
        </w:r>
        <w:r w:rsidRPr="00C462AC">
          <w:rPr>
            <w:color w:val="000000" w:themeColor="text1"/>
          </w:rPr>
          <w:tab/>
        </w:r>
        <w:r w:rsidRPr="00C462AC">
          <w:rPr>
            <w:color w:val="000000" w:themeColor="text1"/>
          </w:rPr>
          <w:fldChar w:fldCharType="begin"/>
        </w:r>
        <w:r w:rsidRPr="00C462AC">
          <w:rPr>
            <w:color w:val="000000" w:themeColor="text1"/>
          </w:rPr>
          <w:instrText xml:space="preserve"> PAGEREF _Toc9636 \h </w:instrText>
        </w:r>
        <w:r w:rsidRPr="00C462AC">
          <w:rPr>
            <w:color w:val="000000" w:themeColor="text1"/>
          </w:rPr>
        </w:r>
        <w:r w:rsidRPr="00C462AC">
          <w:rPr>
            <w:color w:val="000000" w:themeColor="text1"/>
          </w:rPr>
          <w:fldChar w:fldCharType="separate"/>
        </w:r>
        <w:r w:rsidRPr="00C462AC">
          <w:rPr>
            <w:color w:val="000000" w:themeColor="text1"/>
          </w:rPr>
          <w:t>4</w:t>
        </w:r>
        <w:r w:rsidRPr="00C462AC">
          <w:rPr>
            <w:color w:val="000000" w:themeColor="text1"/>
          </w:rPr>
          <w:fldChar w:fldCharType="end"/>
        </w:r>
      </w:hyperlink>
    </w:p>
    <w:p w14:paraId="5E0D06E2" w14:textId="77777777" w:rsidR="00174C42" w:rsidRPr="00C462AC" w:rsidRDefault="00000000">
      <w:pPr>
        <w:pStyle w:val="TOC3"/>
        <w:tabs>
          <w:tab w:val="clear" w:pos="1680"/>
          <w:tab w:val="clear" w:pos="8296"/>
          <w:tab w:val="right" w:leader="dot" w:pos="9472"/>
        </w:tabs>
        <w:rPr>
          <w:color w:val="000000" w:themeColor="text1"/>
        </w:rPr>
      </w:pPr>
      <w:hyperlink w:anchor="_Toc4608" w:history="1">
        <w:r w:rsidRPr="00C462AC">
          <w:rPr>
            <w:rFonts w:ascii="黑体" w:eastAsia="黑体" w:hAnsi="黑体" w:cs="黑体" w:hint="eastAsia"/>
            <w:color w:val="000000" w:themeColor="text1"/>
            <w:szCs w:val="21"/>
          </w:rPr>
          <w:t>3.3.2  信息安全</w:t>
        </w:r>
        <w:r w:rsidRPr="00C462AC">
          <w:rPr>
            <w:color w:val="000000" w:themeColor="text1"/>
          </w:rPr>
          <w:tab/>
        </w:r>
        <w:r w:rsidRPr="00C462AC">
          <w:rPr>
            <w:color w:val="000000" w:themeColor="text1"/>
          </w:rPr>
          <w:fldChar w:fldCharType="begin"/>
        </w:r>
        <w:r w:rsidRPr="00C462AC">
          <w:rPr>
            <w:color w:val="000000" w:themeColor="text1"/>
          </w:rPr>
          <w:instrText xml:space="preserve"> PAGEREF _Toc4608 \h </w:instrText>
        </w:r>
        <w:r w:rsidRPr="00C462AC">
          <w:rPr>
            <w:color w:val="000000" w:themeColor="text1"/>
          </w:rPr>
        </w:r>
        <w:r w:rsidRPr="00C462AC">
          <w:rPr>
            <w:color w:val="000000" w:themeColor="text1"/>
          </w:rPr>
          <w:fldChar w:fldCharType="separate"/>
        </w:r>
        <w:r w:rsidRPr="00C462AC">
          <w:rPr>
            <w:color w:val="000000" w:themeColor="text1"/>
          </w:rPr>
          <w:t>4</w:t>
        </w:r>
        <w:r w:rsidRPr="00C462AC">
          <w:rPr>
            <w:color w:val="000000" w:themeColor="text1"/>
          </w:rPr>
          <w:fldChar w:fldCharType="end"/>
        </w:r>
      </w:hyperlink>
    </w:p>
    <w:p w14:paraId="34CDF095" w14:textId="77777777" w:rsidR="00174C42" w:rsidRPr="00C462AC" w:rsidRDefault="00000000">
      <w:pPr>
        <w:pStyle w:val="TOC3"/>
        <w:tabs>
          <w:tab w:val="clear" w:pos="1680"/>
          <w:tab w:val="clear" w:pos="8296"/>
          <w:tab w:val="right" w:leader="dot" w:pos="9472"/>
        </w:tabs>
        <w:rPr>
          <w:color w:val="000000" w:themeColor="text1"/>
        </w:rPr>
      </w:pPr>
      <w:hyperlink w:anchor="_Toc5423" w:history="1">
        <w:r w:rsidRPr="00C462AC">
          <w:rPr>
            <w:rFonts w:ascii="黑体" w:eastAsia="黑体" w:hAnsi="黑体" w:cs="黑体" w:hint="eastAsia"/>
            <w:color w:val="000000" w:themeColor="text1"/>
            <w:szCs w:val="21"/>
          </w:rPr>
          <w:t>3.3.3  应用及运行监控</w:t>
        </w:r>
        <w:r w:rsidRPr="00C462AC">
          <w:rPr>
            <w:color w:val="000000" w:themeColor="text1"/>
          </w:rPr>
          <w:tab/>
        </w:r>
        <w:r w:rsidRPr="00C462AC">
          <w:rPr>
            <w:color w:val="000000" w:themeColor="text1"/>
          </w:rPr>
          <w:fldChar w:fldCharType="begin"/>
        </w:r>
        <w:r w:rsidRPr="00C462AC">
          <w:rPr>
            <w:color w:val="000000" w:themeColor="text1"/>
          </w:rPr>
          <w:instrText xml:space="preserve"> PAGEREF _Toc5423 \h </w:instrText>
        </w:r>
        <w:r w:rsidRPr="00C462AC">
          <w:rPr>
            <w:color w:val="000000" w:themeColor="text1"/>
          </w:rPr>
        </w:r>
        <w:r w:rsidRPr="00C462AC">
          <w:rPr>
            <w:color w:val="000000" w:themeColor="text1"/>
          </w:rPr>
          <w:fldChar w:fldCharType="separate"/>
        </w:r>
        <w:r w:rsidRPr="00C462AC">
          <w:rPr>
            <w:color w:val="000000" w:themeColor="text1"/>
          </w:rPr>
          <w:t>4</w:t>
        </w:r>
        <w:r w:rsidRPr="00C462AC">
          <w:rPr>
            <w:color w:val="000000" w:themeColor="text1"/>
          </w:rPr>
          <w:fldChar w:fldCharType="end"/>
        </w:r>
      </w:hyperlink>
    </w:p>
    <w:p w14:paraId="5B934DDB" w14:textId="77777777" w:rsidR="00174C42" w:rsidRPr="00C462AC" w:rsidRDefault="00000000">
      <w:pPr>
        <w:pStyle w:val="TOC3"/>
        <w:tabs>
          <w:tab w:val="clear" w:pos="1680"/>
          <w:tab w:val="clear" w:pos="8296"/>
          <w:tab w:val="right" w:leader="dot" w:pos="9472"/>
        </w:tabs>
        <w:rPr>
          <w:color w:val="000000" w:themeColor="text1"/>
        </w:rPr>
      </w:pPr>
      <w:hyperlink w:anchor="_Toc2379" w:history="1">
        <w:r w:rsidRPr="00C462AC">
          <w:rPr>
            <w:rFonts w:ascii="黑体" w:eastAsia="黑体" w:hAnsi="黑体" w:cs="黑体" w:hint="eastAsia"/>
            <w:color w:val="000000" w:themeColor="text1"/>
            <w:szCs w:val="21"/>
          </w:rPr>
          <w:t>3.3.4  可维护性</w:t>
        </w:r>
        <w:r w:rsidRPr="00C462AC">
          <w:rPr>
            <w:color w:val="000000" w:themeColor="text1"/>
          </w:rPr>
          <w:tab/>
        </w:r>
        <w:r w:rsidRPr="00C462AC">
          <w:rPr>
            <w:color w:val="000000" w:themeColor="text1"/>
          </w:rPr>
          <w:fldChar w:fldCharType="begin"/>
        </w:r>
        <w:r w:rsidRPr="00C462AC">
          <w:rPr>
            <w:color w:val="000000" w:themeColor="text1"/>
          </w:rPr>
          <w:instrText xml:space="preserve"> PAGEREF _Toc2379 \h </w:instrText>
        </w:r>
        <w:r w:rsidRPr="00C462AC">
          <w:rPr>
            <w:color w:val="000000" w:themeColor="text1"/>
          </w:rPr>
        </w:r>
        <w:r w:rsidRPr="00C462AC">
          <w:rPr>
            <w:color w:val="000000" w:themeColor="text1"/>
          </w:rPr>
          <w:fldChar w:fldCharType="separate"/>
        </w:r>
        <w:r w:rsidRPr="00C462AC">
          <w:rPr>
            <w:color w:val="000000" w:themeColor="text1"/>
          </w:rPr>
          <w:t>4</w:t>
        </w:r>
        <w:r w:rsidRPr="00C462AC">
          <w:rPr>
            <w:color w:val="000000" w:themeColor="text1"/>
          </w:rPr>
          <w:fldChar w:fldCharType="end"/>
        </w:r>
      </w:hyperlink>
    </w:p>
    <w:p w14:paraId="3D1EC092" w14:textId="77777777" w:rsidR="00174C42" w:rsidRPr="00C462AC" w:rsidRDefault="00000000">
      <w:pPr>
        <w:pStyle w:val="TOC3"/>
        <w:tabs>
          <w:tab w:val="clear" w:pos="1680"/>
          <w:tab w:val="clear" w:pos="8296"/>
          <w:tab w:val="right" w:leader="dot" w:pos="9472"/>
        </w:tabs>
        <w:rPr>
          <w:color w:val="000000" w:themeColor="text1"/>
        </w:rPr>
      </w:pPr>
      <w:hyperlink w:anchor="_Toc28849" w:history="1">
        <w:r w:rsidRPr="00C462AC">
          <w:rPr>
            <w:rFonts w:ascii="黑体" w:eastAsia="黑体" w:hAnsi="黑体" w:cs="黑体" w:hint="eastAsia"/>
            <w:color w:val="000000" w:themeColor="text1"/>
            <w:szCs w:val="21"/>
          </w:rPr>
          <w:t>3.3.5  易用性</w:t>
        </w:r>
        <w:r w:rsidRPr="00C462AC">
          <w:rPr>
            <w:color w:val="000000" w:themeColor="text1"/>
          </w:rPr>
          <w:tab/>
        </w:r>
        <w:r w:rsidRPr="00C462AC">
          <w:rPr>
            <w:color w:val="000000" w:themeColor="text1"/>
          </w:rPr>
          <w:fldChar w:fldCharType="begin"/>
        </w:r>
        <w:r w:rsidRPr="00C462AC">
          <w:rPr>
            <w:color w:val="000000" w:themeColor="text1"/>
          </w:rPr>
          <w:instrText xml:space="preserve"> PAGEREF _Toc28849 \h </w:instrText>
        </w:r>
        <w:r w:rsidRPr="00C462AC">
          <w:rPr>
            <w:color w:val="000000" w:themeColor="text1"/>
          </w:rPr>
        </w:r>
        <w:r w:rsidRPr="00C462AC">
          <w:rPr>
            <w:color w:val="000000" w:themeColor="text1"/>
          </w:rPr>
          <w:fldChar w:fldCharType="separate"/>
        </w:r>
        <w:r w:rsidRPr="00C462AC">
          <w:rPr>
            <w:color w:val="000000" w:themeColor="text1"/>
          </w:rPr>
          <w:t>5</w:t>
        </w:r>
        <w:r w:rsidRPr="00C462AC">
          <w:rPr>
            <w:color w:val="000000" w:themeColor="text1"/>
          </w:rPr>
          <w:fldChar w:fldCharType="end"/>
        </w:r>
      </w:hyperlink>
    </w:p>
    <w:p w14:paraId="5FCE7E19" w14:textId="77777777" w:rsidR="00174C42" w:rsidRPr="00C462AC" w:rsidRDefault="00000000">
      <w:pPr>
        <w:pStyle w:val="TOC3"/>
        <w:tabs>
          <w:tab w:val="clear" w:pos="1680"/>
          <w:tab w:val="clear" w:pos="8296"/>
          <w:tab w:val="right" w:leader="dot" w:pos="9472"/>
        </w:tabs>
        <w:rPr>
          <w:color w:val="000000" w:themeColor="text1"/>
        </w:rPr>
      </w:pPr>
      <w:hyperlink w:anchor="_Toc31041" w:history="1">
        <w:r w:rsidRPr="00C462AC">
          <w:rPr>
            <w:rFonts w:ascii="黑体" w:eastAsia="黑体" w:hAnsi="黑体" w:cs="黑体" w:hint="eastAsia"/>
            <w:color w:val="000000" w:themeColor="text1"/>
            <w:szCs w:val="21"/>
          </w:rPr>
          <w:t>3.3.6  系统灾备要求</w:t>
        </w:r>
        <w:r w:rsidRPr="00C462AC">
          <w:rPr>
            <w:color w:val="000000" w:themeColor="text1"/>
          </w:rPr>
          <w:tab/>
        </w:r>
        <w:r w:rsidRPr="00C462AC">
          <w:rPr>
            <w:color w:val="000000" w:themeColor="text1"/>
          </w:rPr>
          <w:fldChar w:fldCharType="begin"/>
        </w:r>
        <w:r w:rsidRPr="00C462AC">
          <w:rPr>
            <w:color w:val="000000" w:themeColor="text1"/>
          </w:rPr>
          <w:instrText xml:space="preserve"> PAGEREF _Toc31041 \h </w:instrText>
        </w:r>
        <w:r w:rsidRPr="00C462AC">
          <w:rPr>
            <w:color w:val="000000" w:themeColor="text1"/>
          </w:rPr>
        </w:r>
        <w:r w:rsidRPr="00C462AC">
          <w:rPr>
            <w:color w:val="000000" w:themeColor="text1"/>
          </w:rPr>
          <w:fldChar w:fldCharType="separate"/>
        </w:r>
        <w:r w:rsidRPr="00C462AC">
          <w:rPr>
            <w:color w:val="000000" w:themeColor="text1"/>
          </w:rPr>
          <w:t>5</w:t>
        </w:r>
        <w:r w:rsidRPr="00C462AC">
          <w:rPr>
            <w:color w:val="000000" w:themeColor="text1"/>
          </w:rPr>
          <w:fldChar w:fldCharType="end"/>
        </w:r>
      </w:hyperlink>
    </w:p>
    <w:p w14:paraId="0FC875DA" w14:textId="77777777" w:rsidR="00174C42" w:rsidRPr="00C462AC" w:rsidRDefault="00000000">
      <w:pPr>
        <w:pStyle w:val="TOC1"/>
        <w:tabs>
          <w:tab w:val="clear" w:pos="851"/>
          <w:tab w:val="clear" w:pos="8296"/>
          <w:tab w:val="right" w:leader="dot" w:pos="9472"/>
        </w:tabs>
        <w:rPr>
          <w:color w:val="000000" w:themeColor="text1"/>
        </w:rPr>
      </w:pPr>
      <w:hyperlink w:anchor="_Toc17785" w:history="1">
        <w:r w:rsidRPr="00C462AC">
          <w:rPr>
            <w:rFonts w:ascii="黑体" w:eastAsia="黑体" w:hAnsi="黑体" w:cs="仿宋" w:hint="eastAsia"/>
            <w:color w:val="000000" w:themeColor="text1"/>
            <w:szCs w:val="21"/>
          </w:rPr>
          <w:t>4  建设方案</w:t>
        </w:r>
        <w:r w:rsidRPr="00C462AC">
          <w:rPr>
            <w:color w:val="000000" w:themeColor="text1"/>
          </w:rPr>
          <w:tab/>
        </w:r>
        <w:r w:rsidRPr="00C462AC">
          <w:rPr>
            <w:color w:val="000000" w:themeColor="text1"/>
          </w:rPr>
          <w:fldChar w:fldCharType="begin"/>
        </w:r>
        <w:r w:rsidRPr="00C462AC">
          <w:rPr>
            <w:color w:val="000000" w:themeColor="text1"/>
          </w:rPr>
          <w:instrText xml:space="preserve"> PAGEREF _Toc17785 \h </w:instrText>
        </w:r>
        <w:r w:rsidRPr="00C462AC">
          <w:rPr>
            <w:color w:val="000000" w:themeColor="text1"/>
          </w:rPr>
        </w:r>
        <w:r w:rsidRPr="00C462AC">
          <w:rPr>
            <w:color w:val="000000" w:themeColor="text1"/>
          </w:rPr>
          <w:fldChar w:fldCharType="separate"/>
        </w:r>
        <w:r w:rsidRPr="00C462AC">
          <w:rPr>
            <w:color w:val="000000" w:themeColor="text1"/>
          </w:rPr>
          <w:t>6</w:t>
        </w:r>
        <w:r w:rsidRPr="00C462AC">
          <w:rPr>
            <w:color w:val="000000" w:themeColor="text1"/>
          </w:rPr>
          <w:fldChar w:fldCharType="end"/>
        </w:r>
      </w:hyperlink>
    </w:p>
    <w:p w14:paraId="185DEDD6" w14:textId="77777777" w:rsidR="00174C42" w:rsidRPr="00C462AC" w:rsidRDefault="00000000">
      <w:pPr>
        <w:pStyle w:val="TOC2"/>
        <w:tabs>
          <w:tab w:val="clear" w:pos="567"/>
          <w:tab w:val="clear" w:pos="1120"/>
          <w:tab w:val="clear" w:pos="1418"/>
          <w:tab w:val="clear" w:pos="8296"/>
          <w:tab w:val="right" w:leader="dot" w:pos="9472"/>
        </w:tabs>
        <w:ind w:firstLine="840"/>
        <w:rPr>
          <w:color w:val="000000" w:themeColor="text1"/>
        </w:rPr>
      </w:pPr>
      <w:hyperlink w:anchor="_Toc2185" w:history="1">
        <w:r w:rsidRPr="00C462AC">
          <w:rPr>
            <w:rFonts w:ascii="黑体" w:hAnsi="黑体" w:cs="黑体" w:hint="eastAsia"/>
            <w:color w:val="000000" w:themeColor="text1"/>
            <w:szCs w:val="21"/>
          </w:rPr>
          <w:t xml:space="preserve">4.1  </w:t>
        </w:r>
        <w:r w:rsidRPr="00C462AC">
          <w:rPr>
            <w:rFonts w:ascii="黑体" w:hAnsi="黑体" w:cs="黑体" w:hint="eastAsia"/>
            <w:color w:val="000000" w:themeColor="text1"/>
            <w:szCs w:val="21"/>
          </w:rPr>
          <w:t>建设目标</w:t>
        </w:r>
        <w:r w:rsidRPr="00C462AC">
          <w:rPr>
            <w:color w:val="000000" w:themeColor="text1"/>
          </w:rPr>
          <w:tab/>
        </w:r>
        <w:r w:rsidRPr="00C462AC">
          <w:rPr>
            <w:color w:val="000000" w:themeColor="text1"/>
          </w:rPr>
          <w:fldChar w:fldCharType="begin"/>
        </w:r>
        <w:r w:rsidRPr="00C462AC">
          <w:rPr>
            <w:color w:val="000000" w:themeColor="text1"/>
          </w:rPr>
          <w:instrText xml:space="preserve"> PAGEREF _Toc2185 \h </w:instrText>
        </w:r>
        <w:r w:rsidRPr="00C462AC">
          <w:rPr>
            <w:color w:val="000000" w:themeColor="text1"/>
          </w:rPr>
        </w:r>
        <w:r w:rsidRPr="00C462AC">
          <w:rPr>
            <w:color w:val="000000" w:themeColor="text1"/>
          </w:rPr>
          <w:fldChar w:fldCharType="separate"/>
        </w:r>
        <w:r w:rsidRPr="00C462AC">
          <w:rPr>
            <w:color w:val="000000" w:themeColor="text1"/>
          </w:rPr>
          <w:t>6</w:t>
        </w:r>
        <w:r w:rsidRPr="00C462AC">
          <w:rPr>
            <w:color w:val="000000" w:themeColor="text1"/>
          </w:rPr>
          <w:fldChar w:fldCharType="end"/>
        </w:r>
      </w:hyperlink>
    </w:p>
    <w:p w14:paraId="6679E2B6" w14:textId="77777777" w:rsidR="00174C42" w:rsidRPr="00C462AC" w:rsidRDefault="00000000">
      <w:pPr>
        <w:pStyle w:val="TOC2"/>
        <w:tabs>
          <w:tab w:val="clear" w:pos="567"/>
          <w:tab w:val="clear" w:pos="1120"/>
          <w:tab w:val="clear" w:pos="1418"/>
          <w:tab w:val="clear" w:pos="8296"/>
          <w:tab w:val="right" w:leader="dot" w:pos="9472"/>
        </w:tabs>
        <w:ind w:firstLine="840"/>
        <w:rPr>
          <w:color w:val="000000" w:themeColor="text1"/>
        </w:rPr>
      </w:pPr>
      <w:hyperlink w:anchor="_Toc31710" w:history="1">
        <w:r w:rsidRPr="00C462AC">
          <w:rPr>
            <w:rFonts w:ascii="黑体" w:hAnsi="黑体" w:cs="黑体" w:hint="eastAsia"/>
            <w:color w:val="000000" w:themeColor="text1"/>
            <w:szCs w:val="21"/>
          </w:rPr>
          <w:t xml:space="preserve">4.2  </w:t>
        </w:r>
        <w:r w:rsidRPr="00C462AC">
          <w:rPr>
            <w:rFonts w:ascii="黑体" w:hAnsi="黑体" w:cs="黑体" w:hint="eastAsia"/>
            <w:color w:val="000000" w:themeColor="text1"/>
            <w:szCs w:val="21"/>
          </w:rPr>
          <w:t>建设内容</w:t>
        </w:r>
        <w:r w:rsidRPr="00C462AC">
          <w:rPr>
            <w:color w:val="000000" w:themeColor="text1"/>
          </w:rPr>
          <w:tab/>
        </w:r>
        <w:r w:rsidRPr="00C462AC">
          <w:rPr>
            <w:color w:val="000000" w:themeColor="text1"/>
          </w:rPr>
          <w:fldChar w:fldCharType="begin"/>
        </w:r>
        <w:r w:rsidRPr="00C462AC">
          <w:rPr>
            <w:color w:val="000000" w:themeColor="text1"/>
          </w:rPr>
          <w:instrText xml:space="preserve"> PAGEREF _Toc31710 \h </w:instrText>
        </w:r>
        <w:r w:rsidRPr="00C462AC">
          <w:rPr>
            <w:color w:val="000000" w:themeColor="text1"/>
          </w:rPr>
        </w:r>
        <w:r w:rsidRPr="00C462AC">
          <w:rPr>
            <w:color w:val="000000" w:themeColor="text1"/>
          </w:rPr>
          <w:fldChar w:fldCharType="separate"/>
        </w:r>
        <w:r w:rsidRPr="00C462AC">
          <w:rPr>
            <w:color w:val="000000" w:themeColor="text1"/>
          </w:rPr>
          <w:t>6</w:t>
        </w:r>
        <w:r w:rsidRPr="00C462AC">
          <w:rPr>
            <w:color w:val="000000" w:themeColor="text1"/>
          </w:rPr>
          <w:fldChar w:fldCharType="end"/>
        </w:r>
      </w:hyperlink>
    </w:p>
    <w:p w14:paraId="6CFB5441" w14:textId="77777777" w:rsidR="00174C42" w:rsidRPr="00C462AC" w:rsidRDefault="00000000">
      <w:pPr>
        <w:pStyle w:val="TOC2"/>
        <w:tabs>
          <w:tab w:val="clear" w:pos="567"/>
          <w:tab w:val="clear" w:pos="1120"/>
          <w:tab w:val="clear" w:pos="1418"/>
          <w:tab w:val="clear" w:pos="8296"/>
          <w:tab w:val="right" w:leader="dot" w:pos="9472"/>
        </w:tabs>
        <w:ind w:firstLine="840"/>
        <w:rPr>
          <w:color w:val="000000" w:themeColor="text1"/>
        </w:rPr>
      </w:pPr>
      <w:hyperlink w:anchor="_Toc4419" w:history="1">
        <w:r w:rsidRPr="00C462AC">
          <w:rPr>
            <w:rFonts w:ascii="黑体" w:hAnsi="黑体" w:cs="黑体" w:hint="eastAsia"/>
            <w:color w:val="000000" w:themeColor="text1"/>
            <w:szCs w:val="21"/>
          </w:rPr>
          <w:t xml:space="preserve">4.3  </w:t>
        </w:r>
        <w:r w:rsidRPr="00C462AC">
          <w:rPr>
            <w:rFonts w:ascii="黑体" w:hAnsi="黑体" w:cs="黑体" w:hint="eastAsia"/>
            <w:color w:val="000000" w:themeColor="text1"/>
            <w:szCs w:val="21"/>
          </w:rPr>
          <w:t>业务</w:t>
        </w:r>
        <w:r w:rsidRPr="00C462AC">
          <w:rPr>
            <w:rFonts w:ascii="黑体" w:hAnsi="黑体" w:cs="黑体"/>
            <w:color w:val="000000" w:themeColor="text1"/>
            <w:szCs w:val="21"/>
          </w:rPr>
          <w:t>运营</w:t>
        </w:r>
        <w:r w:rsidRPr="00C462AC">
          <w:rPr>
            <w:rFonts w:ascii="黑体" w:hAnsi="黑体" w:cs="黑体" w:hint="eastAsia"/>
            <w:color w:val="000000" w:themeColor="text1"/>
            <w:szCs w:val="21"/>
          </w:rPr>
          <w:t>范围</w:t>
        </w:r>
        <w:r w:rsidRPr="00C462AC">
          <w:rPr>
            <w:color w:val="000000" w:themeColor="text1"/>
          </w:rPr>
          <w:tab/>
        </w:r>
        <w:r w:rsidRPr="00C462AC">
          <w:rPr>
            <w:color w:val="000000" w:themeColor="text1"/>
          </w:rPr>
          <w:fldChar w:fldCharType="begin"/>
        </w:r>
        <w:r w:rsidRPr="00C462AC">
          <w:rPr>
            <w:color w:val="000000" w:themeColor="text1"/>
          </w:rPr>
          <w:instrText xml:space="preserve"> PAGEREF _Toc4419 \h </w:instrText>
        </w:r>
        <w:r w:rsidRPr="00C462AC">
          <w:rPr>
            <w:color w:val="000000" w:themeColor="text1"/>
          </w:rPr>
        </w:r>
        <w:r w:rsidRPr="00C462AC">
          <w:rPr>
            <w:color w:val="000000" w:themeColor="text1"/>
          </w:rPr>
          <w:fldChar w:fldCharType="separate"/>
        </w:r>
        <w:r w:rsidRPr="00C462AC">
          <w:rPr>
            <w:color w:val="000000" w:themeColor="text1"/>
          </w:rPr>
          <w:t>6</w:t>
        </w:r>
        <w:r w:rsidRPr="00C462AC">
          <w:rPr>
            <w:color w:val="000000" w:themeColor="text1"/>
          </w:rPr>
          <w:fldChar w:fldCharType="end"/>
        </w:r>
      </w:hyperlink>
    </w:p>
    <w:p w14:paraId="00DC3049" w14:textId="77777777" w:rsidR="00174C42" w:rsidRPr="00C462AC" w:rsidRDefault="00000000">
      <w:pPr>
        <w:pStyle w:val="TOC2"/>
        <w:tabs>
          <w:tab w:val="clear" w:pos="567"/>
          <w:tab w:val="clear" w:pos="1120"/>
          <w:tab w:val="clear" w:pos="1418"/>
          <w:tab w:val="clear" w:pos="8296"/>
          <w:tab w:val="right" w:leader="dot" w:pos="9472"/>
        </w:tabs>
        <w:ind w:firstLine="840"/>
        <w:rPr>
          <w:color w:val="000000" w:themeColor="text1"/>
        </w:rPr>
      </w:pPr>
      <w:hyperlink w:anchor="_Toc21532" w:history="1">
        <w:r w:rsidRPr="00C462AC">
          <w:rPr>
            <w:rFonts w:ascii="黑体" w:hAnsi="黑体" w:cs="黑体" w:hint="eastAsia"/>
            <w:color w:val="000000" w:themeColor="text1"/>
            <w:szCs w:val="21"/>
          </w:rPr>
          <w:t xml:space="preserve">4.4  </w:t>
        </w:r>
        <w:r w:rsidRPr="00C462AC">
          <w:rPr>
            <w:rFonts w:ascii="黑体" w:hAnsi="黑体" w:cs="黑体" w:hint="eastAsia"/>
            <w:color w:val="000000" w:themeColor="text1"/>
            <w:szCs w:val="21"/>
          </w:rPr>
          <w:t>技术方案</w:t>
        </w:r>
        <w:r w:rsidRPr="00C462AC">
          <w:rPr>
            <w:color w:val="000000" w:themeColor="text1"/>
          </w:rPr>
          <w:tab/>
        </w:r>
        <w:r w:rsidRPr="00C462AC">
          <w:rPr>
            <w:color w:val="000000" w:themeColor="text1"/>
          </w:rPr>
          <w:fldChar w:fldCharType="begin"/>
        </w:r>
        <w:r w:rsidRPr="00C462AC">
          <w:rPr>
            <w:color w:val="000000" w:themeColor="text1"/>
          </w:rPr>
          <w:instrText xml:space="preserve"> PAGEREF _Toc21532 \h </w:instrText>
        </w:r>
        <w:r w:rsidRPr="00C462AC">
          <w:rPr>
            <w:color w:val="000000" w:themeColor="text1"/>
          </w:rPr>
        </w:r>
        <w:r w:rsidRPr="00C462AC">
          <w:rPr>
            <w:color w:val="000000" w:themeColor="text1"/>
          </w:rPr>
          <w:fldChar w:fldCharType="separate"/>
        </w:r>
        <w:r w:rsidRPr="00C462AC">
          <w:rPr>
            <w:color w:val="000000" w:themeColor="text1"/>
          </w:rPr>
          <w:t>6</w:t>
        </w:r>
        <w:r w:rsidRPr="00C462AC">
          <w:rPr>
            <w:color w:val="000000" w:themeColor="text1"/>
          </w:rPr>
          <w:fldChar w:fldCharType="end"/>
        </w:r>
      </w:hyperlink>
    </w:p>
    <w:p w14:paraId="1A351EF0" w14:textId="77777777" w:rsidR="00174C42" w:rsidRPr="00C462AC" w:rsidRDefault="00000000">
      <w:pPr>
        <w:pStyle w:val="TOC2"/>
        <w:tabs>
          <w:tab w:val="clear" w:pos="567"/>
          <w:tab w:val="clear" w:pos="1120"/>
          <w:tab w:val="clear" w:pos="1418"/>
          <w:tab w:val="clear" w:pos="8296"/>
          <w:tab w:val="right" w:leader="dot" w:pos="9472"/>
        </w:tabs>
        <w:ind w:firstLine="840"/>
        <w:rPr>
          <w:color w:val="000000" w:themeColor="text1"/>
        </w:rPr>
      </w:pPr>
      <w:hyperlink w:anchor="_Toc20199" w:history="1">
        <w:r w:rsidRPr="00C462AC">
          <w:rPr>
            <w:rFonts w:ascii="黑体" w:hAnsi="黑体" w:cs="黑体" w:hint="eastAsia"/>
            <w:color w:val="000000" w:themeColor="text1"/>
            <w:szCs w:val="21"/>
          </w:rPr>
          <w:t xml:space="preserve">4.5  </w:t>
        </w:r>
        <w:r w:rsidRPr="00C462AC">
          <w:rPr>
            <w:rFonts w:ascii="黑体" w:hAnsi="黑体" w:cs="黑体" w:hint="eastAsia"/>
            <w:color w:val="000000" w:themeColor="text1"/>
            <w:szCs w:val="21"/>
          </w:rPr>
          <w:t>项目管理</w:t>
        </w:r>
        <w:r w:rsidRPr="00C462AC">
          <w:rPr>
            <w:color w:val="000000" w:themeColor="text1"/>
          </w:rPr>
          <w:tab/>
        </w:r>
        <w:r w:rsidRPr="00C462AC">
          <w:rPr>
            <w:color w:val="000000" w:themeColor="text1"/>
          </w:rPr>
          <w:fldChar w:fldCharType="begin"/>
        </w:r>
        <w:r w:rsidRPr="00C462AC">
          <w:rPr>
            <w:color w:val="000000" w:themeColor="text1"/>
          </w:rPr>
          <w:instrText xml:space="preserve"> PAGEREF _Toc20199 \h </w:instrText>
        </w:r>
        <w:r w:rsidRPr="00C462AC">
          <w:rPr>
            <w:color w:val="000000" w:themeColor="text1"/>
          </w:rPr>
        </w:r>
        <w:r w:rsidRPr="00C462AC">
          <w:rPr>
            <w:color w:val="000000" w:themeColor="text1"/>
          </w:rPr>
          <w:fldChar w:fldCharType="separate"/>
        </w:r>
        <w:r w:rsidRPr="00C462AC">
          <w:rPr>
            <w:color w:val="000000" w:themeColor="text1"/>
          </w:rPr>
          <w:t>6</w:t>
        </w:r>
        <w:r w:rsidRPr="00C462AC">
          <w:rPr>
            <w:color w:val="000000" w:themeColor="text1"/>
          </w:rPr>
          <w:fldChar w:fldCharType="end"/>
        </w:r>
      </w:hyperlink>
    </w:p>
    <w:p w14:paraId="02F09C6F" w14:textId="77777777" w:rsidR="00174C42" w:rsidRPr="00C462AC" w:rsidRDefault="00000000">
      <w:pPr>
        <w:pStyle w:val="TOC3"/>
        <w:tabs>
          <w:tab w:val="clear" w:pos="1680"/>
          <w:tab w:val="clear" w:pos="8296"/>
          <w:tab w:val="right" w:leader="dot" w:pos="9472"/>
        </w:tabs>
        <w:rPr>
          <w:color w:val="000000" w:themeColor="text1"/>
        </w:rPr>
      </w:pPr>
      <w:hyperlink w:anchor="_Toc28464" w:history="1">
        <w:r w:rsidRPr="00C462AC">
          <w:rPr>
            <w:rFonts w:ascii="黑体" w:eastAsia="黑体" w:hAnsi="黑体" w:cs="黑体" w:hint="eastAsia"/>
            <w:color w:val="000000" w:themeColor="text1"/>
            <w:szCs w:val="21"/>
          </w:rPr>
          <w:t>4.5.1  项目管理</w:t>
        </w:r>
        <w:r w:rsidRPr="00C462AC">
          <w:rPr>
            <w:color w:val="000000" w:themeColor="text1"/>
          </w:rPr>
          <w:tab/>
        </w:r>
        <w:r w:rsidRPr="00C462AC">
          <w:rPr>
            <w:color w:val="000000" w:themeColor="text1"/>
          </w:rPr>
          <w:fldChar w:fldCharType="begin"/>
        </w:r>
        <w:r w:rsidRPr="00C462AC">
          <w:rPr>
            <w:color w:val="000000" w:themeColor="text1"/>
          </w:rPr>
          <w:instrText xml:space="preserve"> PAGEREF _Toc28464 \h </w:instrText>
        </w:r>
        <w:r w:rsidRPr="00C462AC">
          <w:rPr>
            <w:color w:val="000000" w:themeColor="text1"/>
          </w:rPr>
        </w:r>
        <w:r w:rsidRPr="00C462AC">
          <w:rPr>
            <w:color w:val="000000" w:themeColor="text1"/>
          </w:rPr>
          <w:fldChar w:fldCharType="separate"/>
        </w:r>
        <w:r w:rsidRPr="00C462AC">
          <w:rPr>
            <w:color w:val="000000" w:themeColor="text1"/>
          </w:rPr>
          <w:t>6</w:t>
        </w:r>
        <w:r w:rsidRPr="00C462AC">
          <w:rPr>
            <w:color w:val="000000" w:themeColor="text1"/>
          </w:rPr>
          <w:fldChar w:fldCharType="end"/>
        </w:r>
      </w:hyperlink>
    </w:p>
    <w:p w14:paraId="63ADF2A0" w14:textId="77777777" w:rsidR="00174C42" w:rsidRPr="00C462AC" w:rsidRDefault="00000000">
      <w:pPr>
        <w:pStyle w:val="TOC3"/>
        <w:tabs>
          <w:tab w:val="clear" w:pos="1680"/>
          <w:tab w:val="clear" w:pos="8296"/>
          <w:tab w:val="right" w:leader="dot" w:pos="9472"/>
        </w:tabs>
        <w:rPr>
          <w:color w:val="000000" w:themeColor="text1"/>
        </w:rPr>
      </w:pPr>
      <w:hyperlink w:anchor="_Toc3139" w:history="1">
        <w:r w:rsidRPr="00C462AC">
          <w:rPr>
            <w:rFonts w:ascii="黑体" w:eastAsia="黑体" w:hAnsi="黑体" w:cs="黑体" w:hint="eastAsia"/>
            <w:color w:val="000000" w:themeColor="text1"/>
            <w:szCs w:val="21"/>
          </w:rPr>
          <w:t>4.5.2  项目人员</w:t>
        </w:r>
        <w:r w:rsidRPr="00C462AC">
          <w:rPr>
            <w:color w:val="000000" w:themeColor="text1"/>
          </w:rPr>
          <w:tab/>
        </w:r>
        <w:r w:rsidRPr="00C462AC">
          <w:rPr>
            <w:color w:val="000000" w:themeColor="text1"/>
          </w:rPr>
          <w:fldChar w:fldCharType="begin"/>
        </w:r>
        <w:r w:rsidRPr="00C462AC">
          <w:rPr>
            <w:color w:val="000000" w:themeColor="text1"/>
          </w:rPr>
          <w:instrText xml:space="preserve"> PAGEREF _Toc3139 \h </w:instrText>
        </w:r>
        <w:r w:rsidRPr="00C462AC">
          <w:rPr>
            <w:color w:val="000000" w:themeColor="text1"/>
          </w:rPr>
        </w:r>
        <w:r w:rsidRPr="00C462AC">
          <w:rPr>
            <w:color w:val="000000" w:themeColor="text1"/>
          </w:rPr>
          <w:fldChar w:fldCharType="separate"/>
        </w:r>
        <w:r w:rsidRPr="00C462AC">
          <w:rPr>
            <w:color w:val="000000" w:themeColor="text1"/>
          </w:rPr>
          <w:t>6</w:t>
        </w:r>
        <w:r w:rsidRPr="00C462AC">
          <w:rPr>
            <w:color w:val="000000" w:themeColor="text1"/>
          </w:rPr>
          <w:fldChar w:fldCharType="end"/>
        </w:r>
      </w:hyperlink>
    </w:p>
    <w:p w14:paraId="2341D156" w14:textId="77777777" w:rsidR="00174C42" w:rsidRPr="00C462AC" w:rsidRDefault="00000000">
      <w:pPr>
        <w:pStyle w:val="TOC3"/>
        <w:tabs>
          <w:tab w:val="clear" w:pos="1680"/>
          <w:tab w:val="clear" w:pos="8296"/>
          <w:tab w:val="right" w:leader="dot" w:pos="9472"/>
        </w:tabs>
        <w:rPr>
          <w:color w:val="000000" w:themeColor="text1"/>
        </w:rPr>
      </w:pPr>
      <w:hyperlink w:anchor="_Toc27504" w:history="1">
        <w:r w:rsidRPr="00C462AC">
          <w:rPr>
            <w:rFonts w:ascii="黑体" w:eastAsia="黑体" w:hAnsi="黑体" w:cs="黑体" w:hint="eastAsia"/>
            <w:color w:val="000000" w:themeColor="text1"/>
            <w:szCs w:val="21"/>
          </w:rPr>
          <w:t>4.5.3  项目进度</w:t>
        </w:r>
        <w:r w:rsidRPr="00C462AC">
          <w:rPr>
            <w:color w:val="000000" w:themeColor="text1"/>
          </w:rPr>
          <w:tab/>
        </w:r>
        <w:r w:rsidRPr="00C462AC">
          <w:rPr>
            <w:color w:val="000000" w:themeColor="text1"/>
          </w:rPr>
          <w:fldChar w:fldCharType="begin"/>
        </w:r>
        <w:r w:rsidRPr="00C462AC">
          <w:rPr>
            <w:color w:val="000000" w:themeColor="text1"/>
          </w:rPr>
          <w:instrText xml:space="preserve"> PAGEREF _Toc27504 \h </w:instrText>
        </w:r>
        <w:r w:rsidRPr="00C462AC">
          <w:rPr>
            <w:color w:val="000000" w:themeColor="text1"/>
          </w:rPr>
        </w:r>
        <w:r w:rsidRPr="00C462AC">
          <w:rPr>
            <w:color w:val="000000" w:themeColor="text1"/>
          </w:rPr>
          <w:fldChar w:fldCharType="separate"/>
        </w:r>
        <w:r w:rsidRPr="00C462AC">
          <w:rPr>
            <w:color w:val="000000" w:themeColor="text1"/>
          </w:rPr>
          <w:t>6</w:t>
        </w:r>
        <w:r w:rsidRPr="00C462AC">
          <w:rPr>
            <w:color w:val="000000" w:themeColor="text1"/>
          </w:rPr>
          <w:fldChar w:fldCharType="end"/>
        </w:r>
      </w:hyperlink>
    </w:p>
    <w:p w14:paraId="2F08A3F0" w14:textId="77777777" w:rsidR="00174C42" w:rsidRPr="00C462AC" w:rsidRDefault="00000000">
      <w:pPr>
        <w:pStyle w:val="TOC3"/>
        <w:tabs>
          <w:tab w:val="clear" w:pos="1680"/>
          <w:tab w:val="clear" w:pos="8296"/>
          <w:tab w:val="right" w:leader="dot" w:pos="9472"/>
        </w:tabs>
        <w:rPr>
          <w:color w:val="000000" w:themeColor="text1"/>
        </w:rPr>
      </w:pPr>
      <w:hyperlink w:anchor="_Toc23082" w:history="1">
        <w:r w:rsidRPr="00C462AC">
          <w:rPr>
            <w:rFonts w:ascii="黑体" w:eastAsia="黑体" w:hAnsi="黑体" w:cs="黑体" w:hint="eastAsia"/>
            <w:color w:val="000000" w:themeColor="text1"/>
            <w:szCs w:val="21"/>
          </w:rPr>
          <w:t>4.5.4  项目会议</w:t>
        </w:r>
        <w:r w:rsidRPr="00C462AC">
          <w:rPr>
            <w:color w:val="000000" w:themeColor="text1"/>
          </w:rPr>
          <w:tab/>
        </w:r>
        <w:r w:rsidRPr="00C462AC">
          <w:rPr>
            <w:color w:val="000000" w:themeColor="text1"/>
          </w:rPr>
          <w:fldChar w:fldCharType="begin"/>
        </w:r>
        <w:r w:rsidRPr="00C462AC">
          <w:rPr>
            <w:color w:val="000000" w:themeColor="text1"/>
          </w:rPr>
          <w:instrText xml:space="preserve"> PAGEREF _Toc23082 \h </w:instrText>
        </w:r>
        <w:r w:rsidRPr="00C462AC">
          <w:rPr>
            <w:color w:val="000000" w:themeColor="text1"/>
          </w:rPr>
        </w:r>
        <w:r w:rsidRPr="00C462AC">
          <w:rPr>
            <w:color w:val="000000" w:themeColor="text1"/>
          </w:rPr>
          <w:fldChar w:fldCharType="separate"/>
        </w:r>
        <w:r w:rsidRPr="00C462AC">
          <w:rPr>
            <w:color w:val="000000" w:themeColor="text1"/>
          </w:rPr>
          <w:t>7</w:t>
        </w:r>
        <w:r w:rsidRPr="00C462AC">
          <w:rPr>
            <w:color w:val="000000" w:themeColor="text1"/>
          </w:rPr>
          <w:fldChar w:fldCharType="end"/>
        </w:r>
      </w:hyperlink>
    </w:p>
    <w:p w14:paraId="798603E7" w14:textId="77777777" w:rsidR="00174C42" w:rsidRPr="00C462AC" w:rsidRDefault="00000000">
      <w:pPr>
        <w:pStyle w:val="TOC3"/>
        <w:tabs>
          <w:tab w:val="clear" w:pos="1680"/>
          <w:tab w:val="clear" w:pos="8296"/>
          <w:tab w:val="right" w:leader="dot" w:pos="9472"/>
        </w:tabs>
        <w:rPr>
          <w:color w:val="000000" w:themeColor="text1"/>
        </w:rPr>
      </w:pPr>
      <w:hyperlink w:anchor="_Toc6890" w:history="1">
        <w:r w:rsidRPr="00C462AC">
          <w:rPr>
            <w:rFonts w:ascii="黑体" w:eastAsia="黑体" w:hAnsi="黑体" w:cs="黑体" w:hint="eastAsia"/>
            <w:color w:val="000000" w:themeColor="text1"/>
            <w:szCs w:val="21"/>
          </w:rPr>
          <w:t>4.5.5  项目培训</w:t>
        </w:r>
        <w:r w:rsidRPr="00C462AC">
          <w:rPr>
            <w:color w:val="000000" w:themeColor="text1"/>
          </w:rPr>
          <w:tab/>
        </w:r>
        <w:r w:rsidRPr="00C462AC">
          <w:rPr>
            <w:color w:val="000000" w:themeColor="text1"/>
          </w:rPr>
          <w:fldChar w:fldCharType="begin"/>
        </w:r>
        <w:r w:rsidRPr="00C462AC">
          <w:rPr>
            <w:color w:val="000000" w:themeColor="text1"/>
          </w:rPr>
          <w:instrText xml:space="preserve"> PAGEREF _Toc6890 \h </w:instrText>
        </w:r>
        <w:r w:rsidRPr="00C462AC">
          <w:rPr>
            <w:color w:val="000000" w:themeColor="text1"/>
          </w:rPr>
        </w:r>
        <w:r w:rsidRPr="00C462AC">
          <w:rPr>
            <w:color w:val="000000" w:themeColor="text1"/>
          </w:rPr>
          <w:fldChar w:fldCharType="separate"/>
        </w:r>
        <w:r w:rsidRPr="00C462AC">
          <w:rPr>
            <w:color w:val="000000" w:themeColor="text1"/>
          </w:rPr>
          <w:t>7</w:t>
        </w:r>
        <w:r w:rsidRPr="00C462AC">
          <w:rPr>
            <w:color w:val="000000" w:themeColor="text1"/>
          </w:rPr>
          <w:fldChar w:fldCharType="end"/>
        </w:r>
      </w:hyperlink>
    </w:p>
    <w:p w14:paraId="2550AD54" w14:textId="77777777" w:rsidR="00174C42" w:rsidRPr="00C462AC" w:rsidRDefault="00000000">
      <w:pPr>
        <w:pStyle w:val="TOC1"/>
        <w:tabs>
          <w:tab w:val="clear" w:pos="851"/>
          <w:tab w:val="clear" w:pos="8296"/>
          <w:tab w:val="right" w:leader="dot" w:pos="9472"/>
        </w:tabs>
        <w:rPr>
          <w:color w:val="000000" w:themeColor="text1"/>
        </w:rPr>
      </w:pPr>
      <w:hyperlink w:anchor="_Toc23760" w:history="1">
        <w:r w:rsidRPr="00C462AC">
          <w:rPr>
            <w:rFonts w:ascii="黑体" w:eastAsia="黑体" w:hAnsi="黑体" w:cs="黑体" w:hint="eastAsia"/>
            <w:bCs/>
            <w:color w:val="000000" w:themeColor="text1"/>
            <w:szCs w:val="21"/>
          </w:rPr>
          <w:t>5  硬件设计</w:t>
        </w:r>
        <w:r w:rsidRPr="00C462AC">
          <w:rPr>
            <w:color w:val="000000" w:themeColor="text1"/>
          </w:rPr>
          <w:tab/>
        </w:r>
        <w:r w:rsidRPr="00C462AC">
          <w:rPr>
            <w:color w:val="000000" w:themeColor="text1"/>
          </w:rPr>
          <w:fldChar w:fldCharType="begin"/>
        </w:r>
        <w:r w:rsidRPr="00C462AC">
          <w:rPr>
            <w:color w:val="000000" w:themeColor="text1"/>
          </w:rPr>
          <w:instrText xml:space="preserve"> PAGEREF _Toc23760 \h </w:instrText>
        </w:r>
        <w:r w:rsidRPr="00C462AC">
          <w:rPr>
            <w:color w:val="000000" w:themeColor="text1"/>
          </w:rPr>
        </w:r>
        <w:r w:rsidRPr="00C462AC">
          <w:rPr>
            <w:color w:val="000000" w:themeColor="text1"/>
          </w:rPr>
          <w:fldChar w:fldCharType="separate"/>
        </w:r>
        <w:r w:rsidRPr="00C462AC">
          <w:rPr>
            <w:color w:val="000000" w:themeColor="text1"/>
          </w:rPr>
          <w:t>8</w:t>
        </w:r>
        <w:r w:rsidRPr="00C462AC">
          <w:rPr>
            <w:color w:val="000000" w:themeColor="text1"/>
          </w:rPr>
          <w:fldChar w:fldCharType="end"/>
        </w:r>
      </w:hyperlink>
    </w:p>
    <w:p w14:paraId="23164576" w14:textId="77777777" w:rsidR="00174C42" w:rsidRPr="00C462AC" w:rsidRDefault="00000000">
      <w:pPr>
        <w:pStyle w:val="TOC2"/>
        <w:tabs>
          <w:tab w:val="clear" w:pos="567"/>
          <w:tab w:val="clear" w:pos="1120"/>
          <w:tab w:val="clear" w:pos="1418"/>
          <w:tab w:val="clear" w:pos="8296"/>
          <w:tab w:val="right" w:leader="dot" w:pos="9472"/>
        </w:tabs>
        <w:ind w:firstLine="840"/>
        <w:rPr>
          <w:color w:val="000000" w:themeColor="text1"/>
        </w:rPr>
      </w:pPr>
      <w:hyperlink w:anchor="_Toc18907" w:history="1">
        <w:r w:rsidRPr="00C462AC">
          <w:rPr>
            <w:rFonts w:ascii="黑体" w:hAnsi="黑体" w:cs="黑体" w:hint="eastAsia"/>
            <w:color w:val="000000" w:themeColor="text1"/>
            <w:szCs w:val="21"/>
          </w:rPr>
          <w:t xml:space="preserve">5.1  </w:t>
        </w:r>
        <w:r w:rsidRPr="00C462AC">
          <w:rPr>
            <w:rFonts w:ascii="黑体" w:hAnsi="黑体" w:cs="黑体" w:hint="eastAsia"/>
            <w:color w:val="000000" w:themeColor="text1"/>
            <w:szCs w:val="21"/>
          </w:rPr>
          <w:t>部署方案</w:t>
        </w:r>
        <w:r w:rsidRPr="00C462AC">
          <w:rPr>
            <w:color w:val="000000" w:themeColor="text1"/>
          </w:rPr>
          <w:tab/>
        </w:r>
        <w:r w:rsidRPr="00C462AC">
          <w:rPr>
            <w:color w:val="000000" w:themeColor="text1"/>
          </w:rPr>
          <w:fldChar w:fldCharType="begin"/>
        </w:r>
        <w:r w:rsidRPr="00C462AC">
          <w:rPr>
            <w:color w:val="000000" w:themeColor="text1"/>
          </w:rPr>
          <w:instrText xml:space="preserve"> PAGEREF _Toc18907 \h </w:instrText>
        </w:r>
        <w:r w:rsidRPr="00C462AC">
          <w:rPr>
            <w:color w:val="000000" w:themeColor="text1"/>
          </w:rPr>
        </w:r>
        <w:r w:rsidRPr="00C462AC">
          <w:rPr>
            <w:color w:val="000000" w:themeColor="text1"/>
          </w:rPr>
          <w:fldChar w:fldCharType="separate"/>
        </w:r>
        <w:r w:rsidRPr="00C462AC">
          <w:rPr>
            <w:color w:val="000000" w:themeColor="text1"/>
          </w:rPr>
          <w:t>8</w:t>
        </w:r>
        <w:r w:rsidRPr="00C462AC">
          <w:rPr>
            <w:color w:val="000000" w:themeColor="text1"/>
          </w:rPr>
          <w:fldChar w:fldCharType="end"/>
        </w:r>
      </w:hyperlink>
    </w:p>
    <w:p w14:paraId="28738075" w14:textId="77777777" w:rsidR="00174C42" w:rsidRPr="00C462AC" w:rsidRDefault="00000000">
      <w:pPr>
        <w:pStyle w:val="TOC2"/>
        <w:tabs>
          <w:tab w:val="clear" w:pos="567"/>
          <w:tab w:val="clear" w:pos="1120"/>
          <w:tab w:val="clear" w:pos="1418"/>
          <w:tab w:val="clear" w:pos="8296"/>
          <w:tab w:val="right" w:leader="dot" w:pos="9472"/>
        </w:tabs>
        <w:ind w:firstLine="840"/>
        <w:rPr>
          <w:color w:val="000000" w:themeColor="text1"/>
        </w:rPr>
      </w:pPr>
      <w:hyperlink w:anchor="_Toc27890" w:history="1">
        <w:r w:rsidRPr="00C462AC">
          <w:rPr>
            <w:rFonts w:ascii="黑体" w:hAnsi="黑体" w:cs="黑体" w:hint="eastAsia"/>
            <w:color w:val="000000" w:themeColor="text1"/>
            <w:szCs w:val="21"/>
          </w:rPr>
          <w:t xml:space="preserve">5.2  </w:t>
        </w:r>
        <w:r w:rsidRPr="00C462AC">
          <w:rPr>
            <w:rFonts w:ascii="黑体" w:hAnsi="黑体" w:cs="黑体" w:hint="eastAsia"/>
            <w:color w:val="000000" w:themeColor="text1"/>
            <w:szCs w:val="21"/>
          </w:rPr>
          <w:t>服务器需求测算</w:t>
        </w:r>
        <w:r w:rsidRPr="00C462AC">
          <w:rPr>
            <w:color w:val="000000" w:themeColor="text1"/>
          </w:rPr>
          <w:tab/>
        </w:r>
        <w:r w:rsidRPr="00C462AC">
          <w:rPr>
            <w:color w:val="000000" w:themeColor="text1"/>
          </w:rPr>
          <w:fldChar w:fldCharType="begin"/>
        </w:r>
        <w:r w:rsidRPr="00C462AC">
          <w:rPr>
            <w:color w:val="000000" w:themeColor="text1"/>
          </w:rPr>
          <w:instrText xml:space="preserve"> PAGEREF _Toc27890 \h </w:instrText>
        </w:r>
        <w:r w:rsidRPr="00C462AC">
          <w:rPr>
            <w:color w:val="000000" w:themeColor="text1"/>
          </w:rPr>
        </w:r>
        <w:r w:rsidRPr="00C462AC">
          <w:rPr>
            <w:color w:val="000000" w:themeColor="text1"/>
          </w:rPr>
          <w:fldChar w:fldCharType="separate"/>
        </w:r>
        <w:r w:rsidRPr="00C462AC">
          <w:rPr>
            <w:color w:val="000000" w:themeColor="text1"/>
          </w:rPr>
          <w:t>8</w:t>
        </w:r>
        <w:r w:rsidRPr="00C462AC">
          <w:rPr>
            <w:color w:val="000000" w:themeColor="text1"/>
          </w:rPr>
          <w:fldChar w:fldCharType="end"/>
        </w:r>
      </w:hyperlink>
    </w:p>
    <w:p w14:paraId="7213D201" w14:textId="77777777" w:rsidR="00174C42" w:rsidRPr="00C462AC" w:rsidRDefault="00000000">
      <w:pPr>
        <w:pStyle w:val="TOC3"/>
        <w:tabs>
          <w:tab w:val="clear" w:pos="1680"/>
          <w:tab w:val="clear" w:pos="8296"/>
          <w:tab w:val="right" w:leader="dot" w:pos="9472"/>
        </w:tabs>
        <w:rPr>
          <w:color w:val="000000" w:themeColor="text1"/>
        </w:rPr>
      </w:pPr>
      <w:hyperlink w:anchor="_Toc32185" w:history="1">
        <w:r w:rsidRPr="00C462AC">
          <w:rPr>
            <w:rFonts w:ascii="黑体" w:eastAsia="黑体" w:hAnsi="黑体" w:cs="黑体" w:hint="eastAsia"/>
            <w:color w:val="000000" w:themeColor="text1"/>
            <w:szCs w:val="21"/>
          </w:rPr>
          <w:t>5.2.1  设备现状</w:t>
        </w:r>
        <w:r w:rsidRPr="00C462AC">
          <w:rPr>
            <w:color w:val="000000" w:themeColor="text1"/>
          </w:rPr>
          <w:tab/>
        </w:r>
        <w:r w:rsidRPr="00C462AC">
          <w:rPr>
            <w:color w:val="000000" w:themeColor="text1"/>
          </w:rPr>
          <w:fldChar w:fldCharType="begin"/>
        </w:r>
        <w:r w:rsidRPr="00C462AC">
          <w:rPr>
            <w:color w:val="000000" w:themeColor="text1"/>
          </w:rPr>
          <w:instrText xml:space="preserve"> PAGEREF _Toc32185 \h </w:instrText>
        </w:r>
        <w:r w:rsidRPr="00C462AC">
          <w:rPr>
            <w:color w:val="000000" w:themeColor="text1"/>
          </w:rPr>
        </w:r>
        <w:r w:rsidRPr="00C462AC">
          <w:rPr>
            <w:color w:val="000000" w:themeColor="text1"/>
          </w:rPr>
          <w:fldChar w:fldCharType="separate"/>
        </w:r>
        <w:r w:rsidRPr="00C462AC">
          <w:rPr>
            <w:color w:val="000000" w:themeColor="text1"/>
          </w:rPr>
          <w:t>8</w:t>
        </w:r>
        <w:r w:rsidRPr="00C462AC">
          <w:rPr>
            <w:color w:val="000000" w:themeColor="text1"/>
          </w:rPr>
          <w:fldChar w:fldCharType="end"/>
        </w:r>
      </w:hyperlink>
    </w:p>
    <w:p w14:paraId="7D6C77D5" w14:textId="77777777" w:rsidR="00174C42" w:rsidRPr="00C462AC" w:rsidRDefault="00000000">
      <w:pPr>
        <w:pStyle w:val="TOC3"/>
        <w:tabs>
          <w:tab w:val="clear" w:pos="1680"/>
          <w:tab w:val="clear" w:pos="8296"/>
          <w:tab w:val="right" w:leader="dot" w:pos="9472"/>
        </w:tabs>
        <w:rPr>
          <w:color w:val="000000" w:themeColor="text1"/>
        </w:rPr>
      </w:pPr>
      <w:hyperlink w:anchor="_Toc29486" w:history="1">
        <w:r w:rsidRPr="00C462AC">
          <w:rPr>
            <w:rFonts w:ascii="黑体" w:eastAsia="黑体" w:hAnsi="黑体" w:cs="黑体" w:hint="eastAsia"/>
            <w:color w:val="000000" w:themeColor="text1"/>
            <w:szCs w:val="21"/>
          </w:rPr>
          <w:t>5.2.2  设备利旧</w:t>
        </w:r>
        <w:r w:rsidRPr="00C462AC">
          <w:rPr>
            <w:color w:val="000000" w:themeColor="text1"/>
          </w:rPr>
          <w:tab/>
        </w:r>
        <w:r w:rsidRPr="00C462AC">
          <w:rPr>
            <w:color w:val="000000" w:themeColor="text1"/>
          </w:rPr>
          <w:fldChar w:fldCharType="begin"/>
        </w:r>
        <w:r w:rsidRPr="00C462AC">
          <w:rPr>
            <w:color w:val="000000" w:themeColor="text1"/>
          </w:rPr>
          <w:instrText xml:space="preserve"> PAGEREF _Toc29486 \h </w:instrText>
        </w:r>
        <w:r w:rsidRPr="00C462AC">
          <w:rPr>
            <w:color w:val="000000" w:themeColor="text1"/>
          </w:rPr>
        </w:r>
        <w:r w:rsidRPr="00C462AC">
          <w:rPr>
            <w:color w:val="000000" w:themeColor="text1"/>
          </w:rPr>
          <w:fldChar w:fldCharType="separate"/>
        </w:r>
        <w:r w:rsidRPr="00C462AC">
          <w:rPr>
            <w:color w:val="000000" w:themeColor="text1"/>
          </w:rPr>
          <w:t>8</w:t>
        </w:r>
        <w:r w:rsidRPr="00C462AC">
          <w:rPr>
            <w:color w:val="000000" w:themeColor="text1"/>
          </w:rPr>
          <w:fldChar w:fldCharType="end"/>
        </w:r>
      </w:hyperlink>
    </w:p>
    <w:p w14:paraId="453E0FCE" w14:textId="77777777" w:rsidR="00174C42" w:rsidRPr="00C462AC" w:rsidRDefault="00000000">
      <w:pPr>
        <w:pStyle w:val="TOC3"/>
        <w:tabs>
          <w:tab w:val="clear" w:pos="1680"/>
          <w:tab w:val="clear" w:pos="8296"/>
          <w:tab w:val="right" w:leader="dot" w:pos="9472"/>
        </w:tabs>
        <w:rPr>
          <w:color w:val="000000" w:themeColor="text1"/>
        </w:rPr>
      </w:pPr>
      <w:hyperlink w:anchor="_Toc6562" w:history="1">
        <w:r w:rsidRPr="00C462AC">
          <w:rPr>
            <w:rFonts w:ascii="黑体" w:eastAsia="黑体" w:hAnsi="黑体" w:cs="黑体" w:hint="eastAsia"/>
            <w:color w:val="000000" w:themeColor="text1"/>
            <w:szCs w:val="21"/>
          </w:rPr>
          <w:t>5.2.3  服务器需求说明</w:t>
        </w:r>
        <w:r w:rsidRPr="00C462AC">
          <w:rPr>
            <w:color w:val="000000" w:themeColor="text1"/>
          </w:rPr>
          <w:tab/>
        </w:r>
        <w:r w:rsidRPr="00C462AC">
          <w:rPr>
            <w:color w:val="000000" w:themeColor="text1"/>
          </w:rPr>
          <w:fldChar w:fldCharType="begin"/>
        </w:r>
        <w:r w:rsidRPr="00C462AC">
          <w:rPr>
            <w:color w:val="000000" w:themeColor="text1"/>
          </w:rPr>
          <w:instrText xml:space="preserve"> PAGEREF _Toc6562 \h </w:instrText>
        </w:r>
        <w:r w:rsidRPr="00C462AC">
          <w:rPr>
            <w:color w:val="000000" w:themeColor="text1"/>
          </w:rPr>
        </w:r>
        <w:r w:rsidRPr="00C462AC">
          <w:rPr>
            <w:color w:val="000000" w:themeColor="text1"/>
          </w:rPr>
          <w:fldChar w:fldCharType="separate"/>
        </w:r>
        <w:r w:rsidRPr="00C462AC">
          <w:rPr>
            <w:color w:val="000000" w:themeColor="text1"/>
          </w:rPr>
          <w:t>8</w:t>
        </w:r>
        <w:r w:rsidRPr="00C462AC">
          <w:rPr>
            <w:color w:val="000000" w:themeColor="text1"/>
          </w:rPr>
          <w:fldChar w:fldCharType="end"/>
        </w:r>
      </w:hyperlink>
    </w:p>
    <w:p w14:paraId="78F11B30" w14:textId="77777777" w:rsidR="00174C42" w:rsidRPr="00C462AC" w:rsidRDefault="00000000">
      <w:pPr>
        <w:pStyle w:val="TOC3"/>
        <w:tabs>
          <w:tab w:val="clear" w:pos="1680"/>
          <w:tab w:val="clear" w:pos="8296"/>
          <w:tab w:val="right" w:leader="dot" w:pos="9472"/>
        </w:tabs>
        <w:rPr>
          <w:color w:val="000000" w:themeColor="text1"/>
        </w:rPr>
      </w:pPr>
      <w:hyperlink w:anchor="_Toc22335" w:history="1">
        <w:r w:rsidRPr="00C462AC">
          <w:rPr>
            <w:rFonts w:ascii="黑体" w:eastAsia="黑体" w:hAnsi="黑体" w:cs="黑体" w:hint="eastAsia"/>
            <w:color w:val="000000" w:themeColor="text1"/>
            <w:szCs w:val="21"/>
          </w:rPr>
          <w:t>5.2.4  其他说明</w:t>
        </w:r>
        <w:r w:rsidRPr="00C462AC">
          <w:rPr>
            <w:color w:val="000000" w:themeColor="text1"/>
          </w:rPr>
          <w:tab/>
        </w:r>
        <w:r w:rsidRPr="00C462AC">
          <w:rPr>
            <w:color w:val="000000" w:themeColor="text1"/>
          </w:rPr>
          <w:fldChar w:fldCharType="begin"/>
        </w:r>
        <w:r w:rsidRPr="00C462AC">
          <w:rPr>
            <w:color w:val="000000" w:themeColor="text1"/>
          </w:rPr>
          <w:instrText xml:space="preserve"> PAGEREF _Toc22335 \h </w:instrText>
        </w:r>
        <w:r w:rsidRPr="00C462AC">
          <w:rPr>
            <w:color w:val="000000" w:themeColor="text1"/>
          </w:rPr>
        </w:r>
        <w:r w:rsidRPr="00C462AC">
          <w:rPr>
            <w:color w:val="000000" w:themeColor="text1"/>
          </w:rPr>
          <w:fldChar w:fldCharType="separate"/>
        </w:r>
        <w:r w:rsidRPr="00C462AC">
          <w:rPr>
            <w:color w:val="000000" w:themeColor="text1"/>
          </w:rPr>
          <w:t>8</w:t>
        </w:r>
        <w:r w:rsidRPr="00C462AC">
          <w:rPr>
            <w:color w:val="000000" w:themeColor="text1"/>
          </w:rPr>
          <w:fldChar w:fldCharType="end"/>
        </w:r>
      </w:hyperlink>
    </w:p>
    <w:p w14:paraId="54ACF9F8" w14:textId="77777777" w:rsidR="00174C42" w:rsidRPr="00C462AC" w:rsidRDefault="00000000">
      <w:pPr>
        <w:pStyle w:val="TOC2"/>
        <w:tabs>
          <w:tab w:val="clear" w:pos="567"/>
          <w:tab w:val="clear" w:pos="1120"/>
          <w:tab w:val="clear" w:pos="1418"/>
          <w:tab w:val="clear" w:pos="8296"/>
          <w:tab w:val="right" w:leader="dot" w:pos="9472"/>
        </w:tabs>
        <w:ind w:firstLine="840"/>
        <w:rPr>
          <w:color w:val="000000" w:themeColor="text1"/>
        </w:rPr>
      </w:pPr>
      <w:hyperlink w:anchor="_Toc31535" w:history="1">
        <w:r w:rsidRPr="00C462AC">
          <w:rPr>
            <w:rFonts w:ascii="黑体" w:hAnsi="黑体" w:cs="黑体" w:hint="eastAsia"/>
            <w:color w:val="000000" w:themeColor="text1"/>
            <w:szCs w:val="21"/>
          </w:rPr>
          <w:t xml:space="preserve">5.3  </w:t>
        </w:r>
        <w:r w:rsidRPr="00C462AC">
          <w:rPr>
            <w:rFonts w:ascii="黑体" w:hAnsi="黑体" w:cs="黑体" w:hint="eastAsia"/>
            <w:color w:val="000000" w:themeColor="text1"/>
            <w:szCs w:val="21"/>
          </w:rPr>
          <w:t>基础环境需求</w:t>
        </w:r>
        <w:r w:rsidRPr="00C462AC">
          <w:rPr>
            <w:color w:val="000000" w:themeColor="text1"/>
          </w:rPr>
          <w:tab/>
        </w:r>
        <w:r w:rsidRPr="00C462AC">
          <w:rPr>
            <w:color w:val="000000" w:themeColor="text1"/>
          </w:rPr>
          <w:fldChar w:fldCharType="begin"/>
        </w:r>
        <w:r w:rsidRPr="00C462AC">
          <w:rPr>
            <w:color w:val="000000" w:themeColor="text1"/>
          </w:rPr>
          <w:instrText xml:space="preserve"> PAGEREF _Toc31535 \h </w:instrText>
        </w:r>
        <w:r w:rsidRPr="00C462AC">
          <w:rPr>
            <w:color w:val="000000" w:themeColor="text1"/>
          </w:rPr>
        </w:r>
        <w:r w:rsidRPr="00C462AC">
          <w:rPr>
            <w:color w:val="000000" w:themeColor="text1"/>
          </w:rPr>
          <w:fldChar w:fldCharType="separate"/>
        </w:r>
        <w:r w:rsidRPr="00C462AC">
          <w:rPr>
            <w:color w:val="000000" w:themeColor="text1"/>
          </w:rPr>
          <w:t>8</w:t>
        </w:r>
        <w:r w:rsidRPr="00C462AC">
          <w:rPr>
            <w:color w:val="000000" w:themeColor="text1"/>
          </w:rPr>
          <w:fldChar w:fldCharType="end"/>
        </w:r>
      </w:hyperlink>
    </w:p>
    <w:p w14:paraId="0AFE90C3" w14:textId="77777777" w:rsidR="00174C42" w:rsidRPr="00C462AC" w:rsidRDefault="00000000">
      <w:pPr>
        <w:pStyle w:val="TOC3"/>
        <w:tabs>
          <w:tab w:val="clear" w:pos="1680"/>
          <w:tab w:val="clear" w:pos="8296"/>
          <w:tab w:val="right" w:leader="dot" w:pos="9472"/>
        </w:tabs>
        <w:rPr>
          <w:color w:val="000000" w:themeColor="text1"/>
        </w:rPr>
      </w:pPr>
      <w:hyperlink w:anchor="_Toc27129" w:history="1">
        <w:r w:rsidRPr="00C462AC">
          <w:rPr>
            <w:rFonts w:ascii="黑体" w:eastAsia="黑体" w:hAnsi="黑体" w:cs="黑体" w:hint="eastAsia"/>
            <w:color w:val="000000" w:themeColor="text1"/>
            <w:szCs w:val="21"/>
          </w:rPr>
          <w:t>5.3.1  存储估算</w:t>
        </w:r>
        <w:r w:rsidRPr="00C462AC">
          <w:rPr>
            <w:color w:val="000000" w:themeColor="text1"/>
          </w:rPr>
          <w:tab/>
        </w:r>
        <w:r w:rsidRPr="00C462AC">
          <w:rPr>
            <w:color w:val="000000" w:themeColor="text1"/>
          </w:rPr>
          <w:fldChar w:fldCharType="begin"/>
        </w:r>
        <w:r w:rsidRPr="00C462AC">
          <w:rPr>
            <w:color w:val="000000" w:themeColor="text1"/>
          </w:rPr>
          <w:instrText xml:space="preserve"> PAGEREF _Toc27129 \h </w:instrText>
        </w:r>
        <w:r w:rsidRPr="00C462AC">
          <w:rPr>
            <w:color w:val="000000" w:themeColor="text1"/>
          </w:rPr>
        </w:r>
        <w:r w:rsidRPr="00C462AC">
          <w:rPr>
            <w:color w:val="000000" w:themeColor="text1"/>
          </w:rPr>
          <w:fldChar w:fldCharType="separate"/>
        </w:r>
        <w:r w:rsidRPr="00C462AC">
          <w:rPr>
            <w:color w:val="000000" w:themeColor="text1"/>
          </w:rPr>
          <w:t>8</w:t>
        </w:r>
        <w:r w:rsidRPr="00C462AC">
          <w:rPr>
            <w:color w:val="000000" w:themeColor="text1"/>
          </w:rPr>
          <w:fldChar w:fldCharType="end"/>
        </w:r>
      </w:hyperlink>
    </w:p>
    <w:p w14:paraId="6304515E" w14:textId="77777777" w:rsidR="00174C42" w:rsidRPr="00C462AC" w:rsidRDefault="00000000">
      <w:pPr>
        <w:pStyle w:val="TOC3"/>
        <w:tabs>
          <w:tab w:val="clear" w:pos="1680"/>
          <w:tab w:val="clear" w:pos="8296"/>
          <w:tab w:val="right" w:leader="dot" w:pos="9472"/>
        </w:tabs>
        <w:rPr>
          <w:color w:val="000000" w:themeColor="text1"/>
        </w:rPr>
      </w:pPr>
      <w:hyperlink w:anchor="_Toc31486" w:history="1">
        <w:r w:rsidRPr="00C462AC">
          <w:rPr>
            <w:rFonts w:ascii="黑体" w:eastAsia="黑体" w:hAnsi="黑体" w:cs="黑体" w:hint="eastAsia"/>
            <w:color w:val="000000" w:themeColor="text1"/>
            <w:szCs w:val="21"/>
          </w:rPr>
          <w:t>5.3.2  网络接入需求</w:t>
        </w:r>
        <w:r w:rsidRPr="00C462AC">
          <w:rPr>
            <w:color w:val="000000" w:themeColor="text1"/>
          </w:rPr>
          <w:tab/>
        </w:r>
        <w:r w:rsidRPr="00C462AC">
          <w:rPr>
            <w:color w:val="000000" w:themeColor="text1"/>
          </w:rPr>
          <w:fldChar w:fldCharType="begin"/>
        </w:r>
        <w:r w:rsidRPr="00C462AC">
          <w:rPr>
            <w:color w:val="000000" w:themeColor="text1"/>
          </w:rPr>
          <w:instrText xml:space="preserve"> PAGEREF _Toc31486 \h </w:instrText>
        </w:r>
        <w:r w:rsidRPr="00C462AC">
          <w:rPr>
            <w:color w:val="000000" w:themeColor="text1"/>
          </w:rPr>
        </w:r>
        <w:r w:rsidRPr="00C462AC">
          <w:rPr>
            <w:color w:val="000000" w:themeColor="text1"/>
          </w:rPr>
          <w:fldChar w:fldCharType="separate"/>
        </w:r>
        <w:r w:rsidRPr="00C462AC">
          <w:rPr>
            <w:color w:val="000000" w:themeColor="text1"/>
          </w:rPr>
          <w:t>8</w:t>
        </w:r>
        <w:r w:rsidRPr="00C462AC">
          <w:rPr>
            <w:color w:val="000000" w:themeColor="text1"/>
          </w:rPr>
          <w:fldChar w:fldCharType="end"/>
        </w:r>
      </w:hyperlink>
    </w:p>
    <w:p w14:paraId="37B27CC2" w14:textId="77777777" w:rsidR="00174C42" w:rsidRPr="00C462AC" w:rsidRDefault="00000000">
      <w:pPr>
        <w:pStyle w:val="TOC3"/>
        <w:tabs>
          <w:tab w:val="clear" w:pos="1680"/>
          <w:tab w:val="clear" w:pos="8296"/>
          <w:tab w:val="right" w:leader="dot" w:pos="9472"/>
        </w:tabs>
        <w:rPr>
          <w:color w:val="000000" w:themeColor="text1"/>
        </w:rPr>
      </w:pPr>
      <w:hyperlink w:anchor="_Toc10291" w:history="1">
        <w:r w:rsidRPr="00C462AC">
          <w:rPr>
            <w:rFonts w:ascii="黑体" w:eastAsia="黑体" w:hAnsi="黑体" w:cs="黑体" w:hint="eastAsia"/>
            <w:color w:val="000000" w:themeColor="text1"/>
            <w:szCs w:val="21"/>
          </w:rPr>
          <w:t>5.3.3  存储网络接入需求</w:t>
        </w:r>
        <w:r w:rsidRPr="00C462AC">
          <w:rPr>
            <w:color w:val="000000" w:themeColor="text1"/>
          </w:rPr>
          <w:tab/>
        </w:r>
        <w:r w:rsidRPr="00C462AC">
          <w:rPr>
            <w:color w:val="000000" w:themeColor="text1"/>
          </w:rPr>
          <w:fldChar w:fldCharType="begin"/>
        </w:r>
        <w:r w:rsidRPr="00C462AC">
          <w:rPr>
            <w:color w:val="000000" w:themeColor="text1"/>
          </w:rPr>
          <w:instrText xml:space="preserve"> PAGEREF _Toc10291 \h </w:instrText>
        </w:r>
        <w:r w:rsidRPr="00C462AC">
          <w:rPr>
            <w:color w:val="000000" w:themeColor="text1"/>
          </w:rPr>
        </w:r>
        <w:r w:rsidRPr="00C462AC">
          <w:rPr>
            <w:color w:val="000000" w:themeColor="text1"/>
          </w:rPr>
          <w:fldChar w:fldCharType="separate"/>
        </w:r>
        <w:r w:rsidRPr="00C462AC">
          <w:rPr>
            <w:color w:val="000000" w:themeColor="text1"/>
          </w:rPr>
          <w:t>8</w:t>
        </w:r>
        <w:r w:rsidRPr="00C462AC">
          <w:rPr>
            <w:color w:val="000000" w:themeColor="text1"/>
          </w:rPr>
          <w:fldChar w:fldCharType="end"/>
        </w:r>
      </w:hyperlink>
    </w:p>
    <w:p w14:paraId="5568F0BF" w14:textId="77777777" w:rsidR="00174C42" w:rsidRPr="00C462AC" w:rsidRDefault="00000000">
      <w:pPr>
        <w:pStyle w:val="TOC3"/>
        <w:tabs>
          <w:tab w:val="clear" w:pos="1680"/>
          <w:tab w:val="clear" w:pos="8296"/>
          <w:tab w:val="right" w:leader="dot" w:pos="9472"/>
        </w:tabs>
        <w:rPr>
          <w:color w:val="000000" w:themeColor="text1"/>
        </w:rPr>
      </w:pPr>
      <w:hyperlink w:anchor="_Toc22130" w:history="1">
        <w:r w:rsidRPr="00C462AC">
          <w:rPr>
            <w:rFonts w:ascii="黑体" w:eastAsia="黑体" w:hAnsi="黑体" w:cs="黑体" w:hint="eastAsia"/>
            <w:color w:val="000000" w:themeColor="text1"/>
            <w:szCs w:val="21"/>
          </w:rPr>
          <w:t>5.3.4  负载均衡接入需求</w:t>
        </w:r>
        <w:r w:rsidRPr="00C462AC">
          <w:rPr>
            <w:color w:val="000000" w:themeColor="text1"/>
          </w:rPr>
          <w:tab/>
        </w:r>
        <w:r w:rsidRPr="00C462AC">
          <w:rPr>
            <w:color w:val="000000" w:themeColor="text1"/>
          </w:rPr>
          <w:fldChar w:fldCharType="begin"/>
        </w:r>
        <w:r w:rsidRPr="00C462AC">
          <w:rPr>
            <w:color w:val="000000" w:themeColor="text1"/>
          </w:rPr>
          <w:instrText xml:space="preserve"> PAGEREF _Toc22130 \h </w:instrText>
        </w:r>
        <w:r w:rsidRPr="00C462AC">
          <w:rPr>
            <w:color w:val="000000" w:themeColor="text1"/>
          </w:rPr>
        </w:r>
        <w:r w:rsidRPr="00C462AC">
          <w:rPr>
            <w:color w:val="000000" w:themeColor="text1"/>
          </w:rPr>
          <w:fldChar w:fldCharType="separate"/>
        </w:r>
        <w:r w:rsidRPr="00C462AC">
          <w:rPr>
            <w:color w:val="000000" w:themeColor="text1"/>
          </w:rPr>
          <w:t>8</w:t>
        </w:r>
        <w:r w:rsidRPr="00C462AC">
          <w:rPr>
            <w:color w:val="000000" w:themeColor="text1"/>
          </w:rPr>
          <w:fldChar w:fldCharType="end"/>
        </w:r>
      </w:hyperlink>
    </w:p>
    <w:p w14:paraId="35E8BA29" w14:textId="77777777" w:rsidR="00174C42" w:rsidRPr="00C462AC" w:rsidRDefault="00000000">
      <w:pPr>
        <w:pStyle w:val="TOC3"/>
        <w:tabs>
          <w:tab w:val="clear" w:pos="1680"/>
          <w:tab w:val="clear" w:pos="8296"/>
          <w:tab w:val="right" w:leader="dot" w:pos="9472"/>
        </w:tabs>
        <w:rPr>
          <w:color w:val="000000" w:themeColor="text1"/>
        </w:rPr>
      </w:pPr>
      <w:hyperlink w:anchor="_Toc26122" w:history="1">
        <w:r w:rsidRPr="00C462AC">
          <w:rPr>
            <w:rFonts w:ascii="黑体" w:eastAsia="黑体" w:hAnsi="黑体" w:cs="黑体" w:hint="eastAsia"/>
            <w:color w:val="000000" w:themeColor="text1"/>
            <w:szCs w:val="21"/>
          </w:rPr>
          <w:t>5.3.5  安全等级及设备需求</w:t>
        </w:r>
        <w:r w:rsidRPr="00C462AC">
          <w:rPr>
            <w:color w:val="000000" w:themeColor="text1"/>
          </w:rPr>
          <w:tab/>
        </w:r>
        <w:r w:rsidRPr="00C462AC">
          <w:rPr>
            <w:color w:val="000000" w:themeColor="text1"/>
          </w:rPr>
          <w:fldChar w:fldCharType="begin"/>
        </w:r>
        <w:r w:rsidRPr="00C462AC">
          <w:rPr>
            <w:color w:val="000000" w:themeColor="text1"/>
          </w:rPr>
          <w:instrText xml:space="preserve"> PAGEREF _Toc26122 \h </w:instrText>
        </w:r>
        <w:r w:rsidRPr="00C462AC">
          <w:rPr>
            <w:color w:val="000000" w:themeColor="text1"/>
          </w:rPr>
        </w:r>
        <w:r w:rsidRPr="00C462AC">
          <w:rPr>
            <w:color w:val="000000" w:themeColor="text1"/>
          </w:rPr>
          <w:fldChar w:fldCharType="separate"/>
        </w:r>
        <w:r w:rsidRPr="00C462AC">
          <w:rPr>
            <w:color w:val="000000" w:themeColor="text1"/>
          </w:rPr>
          <w:t>8</w:t>
        </w:r>
        <w:r w:rsidRPr="00C462AC">
          <w:rPr>
            <w:color w:val="000000" w:themeColor="text1"/>
          </w:rPr>
          <w:fldChar w:fldCharType="end"/>
        </w:r>
      </w:hyperlink>
    </w:p>
    <w:p w14:paraId="3C3A8A84" w14:textId="77777777" w:rsidR="00174C42" w:rsidRPr="00C462AC" w:rsidRDefault="00000000">
      <w:pPr>
        <w:pStyle w:val="TOC1"/>
        <w:tabs>
          <w:tab w:val="clear" w:pos="851"/>
          <w:tab w:val="clear" w:pos="8296"/>
          <w:tab w:val="right" w:leader="dot" w:pos="9472"/>
        </w:tabs>
        <w:rPr>
          <w:color w:val="000000" w:themeColor="text1"/>
        </w:rPr>
      </w:pPr>
      <w:hyperlink w:anchor="_Toc29811" w:history="1">
        <w:r w:rsidRPr="00C462AC">
          <w:rPr>
            <w:rFonts w:ascii="黑体" w:eastAsia="黑体" w:hAnsi="黑体" w:cs="黑体" w:hint="eastAsia"/>
            <w:bCs/>
            <w:color w:val="000000" w:themeColor="text1"/>
            <w:szCs w:val="21"/>
          </w:rPr>
          <w:t>6  主要设备材料清册</w:t>
        </w:r>
        <w:r w:rsidRPr="00C462AC">
          <w:rPr>
            <w:color w:val="000000" w:themeColor="text1"/>
          </w:rPr>
          <w:tab/>
        </w:r>
        <w:r w:rsidRPr="00C462AC">
          <w:rPr>
            <w:color w:val="000000" w:themeColor="text1"/>
          </w:rPr>
          <w:fldChar w:fldCharType="begin"/>
        </w:r>
        <w:r w:rsidRPr="00C462AC">
          <w:rPr>
            <w:color w:val="000000" w:themeColor="text1"/>
          </w:rPr>
          <w:instrText xml:space="preserve"> PAGEREF _Toc29811 \h </w:instrText>
        </w:r>
        <w:r w:rsidRPr="00C462AC">
          <w:rPr>
            <w:color w:val="000000" w:themeColor="text1"/>
          </w:rPr>
        </w:r>
        <w:r w:rsidRPr="00C462AC">
          <w:rPr>
            <w:color w:val="000000" w:themeColor="text1"/>
          </w:rPr>
          <w:fldChar w:fldCharType="separate"/>
        </w:r>
        <w:r w:rsidRPr="00C462AC">
          <w:rPr>
            <w:color w:val="000000" w:themeColor="text1"/>
          </w:rPr>
          <w:t>9</w:t>
        </w:r>
        <w:r w:rsidRPr="00C462AC">
          <w:rPr>
            <w:color w:val="000000" w:themeColor="text1"/>
          </w:rPr>
          <w:fldChar w:fldCharType="end"/>
        </w:r>
      </w:hyperlink>
    </w:p>
    <w:p w14:paraId="2CE0B8B4" w14:textId="77777777" w:rsidR="00174C42" w:rsidRPr="00C462AC" w:rsidRDefault="00000000">
      <w:pPr>
        <w:pStyle w:val="TOC2"/>
        <w:tabs>
          <w:tab w:val="clear" w:pos="567"/>
          <w:tab w:val="clear" w:pos="1120"/>
          <w:tab w:val="clear" w:pos="1418"/>
          <w:tab w:val="clear" w:pos="8296"/>
          <w:tab w:val="right" w:leader="dot" w:pos="9472"/>
        </w:tabs>
        <w:ind w:firstLine="840"/>
        <w:rPr>
          <w:color w:val="000000" w:themeColor="text1"/>
        </w:rPr>
      </w:pPr>
      <w:hyperlink w:anchor="_Toc11546" w:history="1">
        <w:r w:rsidRPr="00C462AC">
          <w:rPr>
            <w:rFonts w:ascii="黑体" w:hAnsi="黑体" w:cs="黑体" w:hint="eastAsia"/>
            <w:color w:val="000000" w:themeColor="text1"/>
            <w:szCs w:val="21"/>
          </w:rPr>
          <w:t xml:space="preserve">6.1  </w:t>
        </w:r>
        <w:r w:rsidRPr="00C462AC">
          <w:rPr>
            <w:rFonts w:ascii="黑体" w:hAnsi="黑体" w:cs="黑体" w:hint="eastAsia"/>
            <w:color w:val="000000" w:themeColor="text1"/>
            <w:szCs w:val="21"/>
          </w:rPr>
          <w:t>编制说明</w:t>
        </w:r>
        <w:r w:rsidRPr="00C462AC">
          <w:rPr>
            <w:color w:val="000000" w:themeColor="text1"/>
          </w:rPr>
          <w:tab/>
        </w:r>
        <w:r w:rsidRPr="00C462AC">
          <w:rPr>
            <w:color w:val="000000" w:themeColor="text1"/>
          </w:rPr>
          <w:fldChar w:fldCharType="begin"/>
        </w:r>
        <w:r w:rsidRPr="00C462AC">
          <w:rPr>
            <w:color w:val="000000" w:themeColor="text1"/>
          </w:rPr>
          <w:instrText xml:space="preserve"> PAGEREF _Toc11546 \h </w:instrText>
        </w:r>
        <w:r w:rsidRPr="00C462AC">
          <w:rPr>
            <w:color w:val="000000" w:themeColor="text1"/>
          </w:rPr>
        </w:r>
        <w:r w:rsidRPr="00C462AC">
          <w:rPr>
            <w:color w:val="000000" w:themeColor="text1"/>
          </w:rPr>
          <w:fldChar w:fldCharType="separate"/>
        </w:r>
        <w:r w:rsidRPr="00C462AC">
          <w:rPr>
            <w:color w:val="000000" w:themeColor="text1"/>
          </w:rPr>
          <w:t>9</w:t>
        </w:r>
        <w:r w:rsidRPr="00C462AC">
          <w:rPr>
            <w:color w:val="000000" w:themeColor="text1"/>
          </w:rPr>
          <w:fldChar w:fldCharType="end"/>
        </w:r>
      </w:hyperlink>
    </w:p>
    <w:p w14:paraId="441AA78F" w14:textId="77777777" w:rsidR="00174C42" w:rsidRPr="00C462AC" w:rsidRDefault="00000000">
      <w:pPr>
        <w:pStyle w:val="TOC2"/>
        <w:tabs>
          <w:tab w:val="clear" w:pos="567"/>
          <w:tab w:val="clear" w:pos="1120"/>
          <w:tab w:val="clear" w:pos="1418"/>
          <w:tab w:val="clear" w:pos="8296"/>
          <w:tab w:val="right" w:leader="dot" w:pos="9472"/>
        </w:tabs>
        <w:ind w:firstLine="840"/>
        <w:rPr>
          <w:color w:val="000000" w:themeColor="text1"/>
        </w:rPr>
      </w:pPr>
      <w:hyperlink w:anchor="_Toc17718" w:history="1">
        <w:r w:rsidRPr="00C462AC">
          <w:rPr>
            <w:rFonts w:ascii="黑体" w:hAnsi="黑体" w:cs="黑体" w:hint="eastAsia"/>
            <w:color w:val="000000" w:themeColor="text1"/>
            <w:szCs w:val="21"/>
          </w:rPr>
          <w:t xml:space="preserve">6.2  </w:t>
        </w:r>
        <w:r w:rsidRPr="00C462AC">
          <w:rPr>
            <w:rFonts w:ascii="黑体" w:hAnsi="黑体" w:cs="黑体" w:hint="eastAsia"/>
            <w:color w:val="000000" w:themeColor="text1"/>
            <w:szCs w:val="21"/>
          </w:rPr>
          <w:t>主要设备材料表</w:t>
        </w:r>
        <w:r w:rsidRPr="00C462AC">
          <w:rPr>
            <w:color w:val="000000" w:themeColor="text1"/>
          </w:rPr>
          <w:tab/>
        </w:r>
        <w:r w:rsidRPr="00C462AC">
          <w:rPr>
            <w:color w:val="000000" w:themeColor="text1"/>
          </w:rPr>
          <w:fldChar w:fldCharType="begin"/>
        </w:r>
        <w:r w:rsidRPr="00C462AC">
          <w:rPr>
            <w:color w:val="000000" w:themeColor="text1"/>
          </w:rPr>
          <w:instrText xml:space="preserve"> PAGEREF _Toc17718 \h </w:instrText>
        </w:r>
        <w:r w:rsidRPr="00C462AC">
          <w:rPr>
            <w:color w:val="000000" w:themeColor="text1"/>
          </w:rPr>
        </w:r>
        <w:r w:rsidRPr="00C462AC">
          <w:rPr>
            <w:color w:val="000000" w:themeColor="text1"/>
          </w:rPr>
          <w:fldChar w:fldCharType="separate"/>
        </w:r>
        <w:r w:rsidRPr="00C462AC">
          <w:rPr>
            <w:color w:val="000000" w:themeColor="text1"/>
          </w:rPr>
          <w:t>9</w:t>
        </w:r>
        <w:r w:rsidRPr="00C462AC">
          <w:rPr>
            <w:color w:val="000000" w:themeColor="text1"/>
          </w:rPr>
          <w:fldChar w:fldCharType="end"/>
        </w:r>
      </w:hyperlink>
    </w:p>
    <w:p w14:paraId="4D9AEE71" w14:textId="77777777" w:rsidR="00174C42" w:rsidRPr="00C462AC" w:rsidRDefault="00000000">
      <w:pPr>
        <w:pStyle w:val="TOC1"/>
        <w:tabs>
          <w:tab w:val="clear" w:pos="851"/>
          <w:tab w:val="clear" w:pos="8296"/>
          <w:tab w:val="right" w:leader="dot" w:pos="9472"/>
        </w:tabs>
        <w:rPr>
          <w:color w:val="000000" w:themeColor="text1"/>
        </w:rPr>
      </w:pPr>
      <w:hyperlink w:anchor="_Toc11679" w:history="1">
        <w:r w:rsidRPr="00C462AC">
          <w:rPr>
            <w:rFonts w:ascii="黑体" w:eastAsia="黑体" w:hAnsi="黑体" w:cs="仿宋" w:hint="eastAsia"/>
            <w:color w:val="000000" w:themeColor="text1"/>
            <w:szCs w:val="21"/>
          </w:rPr>
          <w:t>7  估算书</w:t>
        </w:r>
        <w:r w:rsidRPr="00C462AC">
          <w:rPr>
            <w:color w:val="000000" w:themeColor="text1"/>
          </w:rPr>
          <w:tab/>
        </w:r>
        <w:r w:rsidRPr="00C462AC">
          <w:rPr>
            <w:color w:val="000000" w:themeColor="text1"/>
          </w:rPr>
          <w:fldChar w:fldCharType="begin"/>
        </w:r>
        <w:r w:rsidRPr="00C462AC">
          <w:rPr>
            <w:color w:val="000000" w:themeColor="text1"/>
          </w:rPr>
          <w:instrText xml:space="preserve"> PAGEREF _Toc11679 \h </w:instrText>
        </w:r>
        <w:r w:rsidRPr="00C462AC">
          <w:rPr>
            <w:color w:val="000000" w:themeColor="text1"/>
          </w:rPr>
        </w:r>
        <w:r w:rsidRPr="00C462AC">
          <w:rPr>
            <w:color w:val="000000" w:themeColor="text1"/>
          </w:rPr>
          <w:fldChar w:fldCharType="separate"/>
        </w:r>
        <w:r w:rsidRPr="00C462AC">
          <w:rPr>
            <w:color w:val="000000" w:themeColor="text1"/>
          </w:rPr>
          <w:t>10</w:t>
        </w:r>
        <w:r w:rsidRPr="00C462AC">
          <w:rPr>
            <w:color w:val="000000" w:themeColor="text1"/>
          </w:rPr>
          <w:fldChar w:fldCharType="end"/>
        </w:r>
      </w:hyperlink>
    </w:p>
    <w:p w14:paraId="4BBA488E" w14:textId="77777777" w:rsidR="00174C42" w:rsidRPr="00C462AC" w:rsidRDefault="00000000">
      <w:pPr>
        <w:pStyle w:val="TOC2"/>
        <w:tabs>
          <w:tab w:val="clear" w:pos="567"/>
          <w:tab w:val="clear" w:pos="1120"/>
          <w:tab w:val="clear" w:pos="1418"/>
          <w:tab w:val="clear" w:pos="8296"/>
          <w:tab w:val="right" w:leader="dot" w:pos="9472"/>
        </w:tabs>
        <w:ind w:firstLine="840"/>
        <w:rPr>
          <w:color w:val="000000" w:themeColor="text1"/>
        </w:rPr>
      </w:pPr>
      <w:hyperlink w:anchor="_Toc15709" w:history="1">
        <w:r w:rsidRPr="00C462AC">
          <w:rPr>
            <w:rFonts w:ascii="黑体" w:hAnsi="黑体" w:cs="黑体" w:hint="eastAsia"/>
            <w:color w:val="000000" w:themeColor="text1"/>
            <w:szCs w:val="21"/>
          </w:rPr>
          <w:t xml:space="preserve">7.1  </w:t>
        </w:r>
        <w:r w:rsidRPr="00C462AC">
          <w:rPr>
            <w:rFonts w:ascii="黑体" w:hAnsi="黑体" w:cs="黑体" w:hint="eastAsia"/>
            <w:color w:val="000000" w:themeColor="text1"/>
            <w:szCs w:val="21"/>
          </w:rPr>
          <w:t>概述</w:t>
        </w:r>
        <w:r w:rsidRPr="00C462AC">
          <w:rPr>
            <w:color w:val="000000" w:themeColor="text1"/>
          </w:rPr>
          <w:tab/>
        </w:r>
        <w:r w:rsidRPr="00C462AC">
          <w:rPr>
            <w:color w:val="000000" w:themeColor="text1"/>
          </w:rPr>
          <w:fldChar w:fldCharType="begin"/>
        </w:r>
        <w:r w:rsidRPr="00C462AC">
          <w:rPr>
            <w:color w:val="000000" w:themeColor="text1"/>
          </w:rPr>
          <w:instrText xml:space="preserve"> PAGEREF _Toc15709 \h </w:instrText>
        </w:r>
        <w:r w:rsidRPr="00C462AC">
          <w:rPr>
            <w:color w:val="000000" w:themeColor="text1"/>
          </w:rPr>
        </w:r>
        <w:r w:rsidRPr="00C462AC">
          <w:rPr>
            <w:color w:val="000000" w:themeColor="text1"/>
          </w:rPr>
          <w:fldChar w:fldCharType="separate"/>
        </w:r>
        <w:r w:rsidRPr="00C462AC">
          <w:rPr>
            <w:color w:val="000000" w:themeColor="text1"/>
          </w:rPr>
          <w:t>10</w:t>
        </w:r>
        <w:r w:rsidRPr="00C462AC">
          <w:rPr>
            <w:color w:val="000000" w:themeColor="text1"/>
          </w:rPr>
          <w:fldChar w:fldCharType="end"/>
        </w:r>
      </w:hyperlink>
    </w:p>
    <w:p w14:paraId="447E51D1" w14:textId="77777777" w:rsidR="00174C42" w:rsidRPr="00C462AC" w:rsidRDefault="00000000">
      <w:pPr>
        <w:pStyle w:val="TOC2"/>
        <w:tabs>
          <w:tab w:val="clear" w:pos="567"/>
          <w:tab w:val="clear" w:pos="1120"/>
          <w:tab w:val="clear" w:pos="1418"/>
          <w:tab w:val="clear" w:pos="8296"/>
          <w:tab w:val="right" w:leader="dot" w:pos="9472"/>
        </w:tabs>
        <w:ind w:firstLine="840"/>
        <w:rPr>
          <w:color w:val="000000" w:themeColor="text1"/>
        </w:rPr>
      </w:pPr>
      <w:hyperlink w:anchor="_Toc24999" w:history="1">
        <w:r w:rsidRPr="00C462AC">
          <w:rPr>
            <w:rFonts w:ascii="黑体" w:hAnsi="黑体" w:cs="黑体" w:hint="eastAsia"/>
            <w:color w:val="000000" w:themeColor="text1"/>
            <w:szCs w:val="21"/>
          </w:rPr>
          <w:t xml:space="preserve">7.2  </w:t>
        </w:r>
        <w:r w:rsidRPr="00C462AC">
          <w:rPr>
            <w:rFonts w:ascii="黑体" w:hAnsi="黑体" w:cs="黑体" w:hint="eastAsia"/>
            <w:color w:val="000000" w:themeColor="text1"/>
            <w:szCs w:val="21"/>
          </w:rPr>
          <w:t>编制原则和依据</w:t>
        </w:r>
        <w:r w:rsidRPr="00C462AC">
          <w:rPr>
            <w:color w:val="000000" w:themeColor="text1"/>
          </w:rPr>
          <w:tab/>
        </w:r>
        <w:r w:rsidRPr="00C462AC">
          <w:rPr>
            <w:color w:val="000000" w:themeColor="text1"/>
          </w:rPr>
          <w:fldChar w:fldCharType="begin"/>
        </w:r>
        <w:r w:rsidRPr="00C462AC">
          <w:rPr>
            <w:color w:val="000000" w:themeColor="text1"/>
          </w:rPr>
          <w:instrText xml:space="preserve"> PAGEREF _Toc24999 \h </w:instrText>
        </w:r>
        <w:r w:rsidRPr="00C462AC">
          <w:rPr>
            <w:color w:val="000000" w:themeColor="text1"/>
          </w:rPr>
        </w:r>
        <w:r w:rsidRPr="00C462AC">
          <w:rPr>
            <w:color w:val="000000" w:themeColor="text1"/>
          </w:rPr>
          <w:fldChar w:fldCharType="separate"/>
        </w:r>
        <w:r w:rsidRPr="00C462AC">
          <w:rPr>
            <w:color w:val="000000" w:themeColor="text1"/>
          </w:rPr>
          <w:t>10</w:t>
        </w:r>
        <w:r w:rsidRPr="00C462AC">
          <w:rPr>
            <w:color w:val="000000" w:themeColor="text1"/>
          </w:rPr>
          <w:fldChar w:fldCharType="end"/>
        </w:r>
      </w:hyperlink>
    </w:p>
    <w:p w14:paraId="3D159DC9" w14:textId="77777777" w:rsidR="00174C42" w:rsidRPr="00C462AC" w:rsidRDefault="00000000">
      <w:pPr>
        <w:pStyle w:val="TOC2"/>
        <w:tabs>
          <w:tab w:val="clear" w:pos="567"/>
          <w:tab w:val="clear" w:pos="1120"/>
          <w:tab w:val="clear" w:pos="1418"/>
          <w:tab w:val="clear" w:pos="8296"/>
          <w:tab w:val="right" w:leader="dot" w:pos="9472"/>
        </w:tabs>
        <w:ind w:firstLine="840"/>
        <w:rPr>
          <w:color w:val="000000" w:themeColor="text1"/>
        </w:rPr>
      </w:pPr>
      <w:hyperlink w:anchor="_Toc12008" w:history="1">
        <w:r w:rsidRPr="00C462AC">
          <w:rPr>
            <w:rFonts w:ascii="黑体" w:hAnsi="黑体" w:cs="黑体" w:hint="eastAsia"/>
            <w:color w:val="000000" w:themeColor="text1"/>
            <w:szCs w:val="21"/>
          </w:rPr>
          <w:t xml:space="preserve">7.3  </w:t>
        </w:r>
        <w:r w:rsidRPr="00C462AC">
          <w:rPr>
            <w:rFonts w:ascii="黑体" w:hAnsi="黑体" w:cs="黑体" w:hint="eastAsia"/>
            <w:color w:val="000000" w:themeColor="text1"/>
            <w:szCs w:val="21"/>
          </w:rPr>
          <w:t>投资分析</w:t>
        </w:r>
        <w:r w:rsidRPr="00C462AC">
          <w:rPr>
            <w:color w:val="000000" w:themeColor="text1"/>
          </w:rPr>
          <w:tab/>
        </w:r>
        <w:r w:rsidRPr="00C462AC">
          <w:rPr>
            <w:color w:val="000000" w:themeColor="text1"/>
          </w:rPr>
          <w:fldChar w:fldCharType="begin"/>
        </w:r>
        <w:r w:rsidRPr="00C462AC">
          <w:rPr>
            <w:color w:val="000000" w:themeColor="text1"/>
          </w:rPr>
          <w:instrText xml:space="preserve"> PAGEREF _Toc12008 \h </w:instrText>
        </w:r>
        <w:r w:rsidRPr="00C462AC">
          <w:rPr>
            <w:color w:val="000000" w:themeColor="text1"/>
          </w:rPr>
        </w:r>
        <w:r w:rsidRPr="00C462AC">
          <w:rPr>
            <w:color w:val="000000" w:themeColor="text1"/>
          </w:rPr>
          <w:fldChar w:fldCharType="separate"/>
        </w:r>
        <w:r w:rsidRPr="00C462AC">
          <w:rPr>
            <w:color w:val="000000" w:themeColor="text1"/>
          </w:rPr>
          <w:t>10</w:t>
        </w:r>
        <w:r w:rsidRPr="00C462AC">
          <w:rPr>
            <w:color w:val="000000" w:themeColor="text1"/>
          </w:rPr>
          <w:fldChar w:fldCharType="end"/>
        </w:r>
      </w:hyperlink>
    </w:p>
    <w:p w14:paraId="01530037" w14:textId="77777777" w:rsidR="00174C42" w:rsidRPr="00C462AC" w:rsidRDefault="00000000">
      <w:pPr>
        <w:pStyle w:val="TOC1"/>
        <w:tabs>
          <w:tab w:val="clear" w:pos="851"/>
          <w:tab w:val="clear" w:pos="8296"/>
          <w:tab w:val="right" w:leader="dot" w:pos="9472"/>
        </w:tabs>
        <w:rPr>
          <w:color w:val="000000" w:themeColor="text1"/>
        </w:rPr>
      </w:pPr>
      <w:hyperlink w:anchor="_Toc15029" w:history="1">
        <w:r w:rsidRPr="00C462AC">
          <w:rPr>
            <w:rFonts w:ascii="黑体" w:eastAsia="黑体" w:hAnsi="黑体" w:cs="黑体" w:hint="eastAsia"/>
            <w:color w:val="000000" w:themeColor="text1"/>
            <w:szCs w:val="21"/>
          </w:rPr>
          <w:t>附件1  业务运营工作量明细表</w:t>
        </w:r>
        <w:r w:rsidRPr="00C462AC">
          <w:rPr>
            <w:color w:val="000000" w:themeColor="text1"/>
          </w:rPr>
          <w:tab/>
        </w:r>
        <w:r w:rsidRPr="00C462AC">
          <w:rPr>
            <w:color w:val="000000" w:themeColor="text1"/>
          </w:rPr>
          <w:fldChar w:fldCharType="begin"/>
        </w:r>
        <w:r w:rsidRPr="00C462AC">
          <w:rPr>
            <w:color w:val="000000" w:themeColor="text1"/>
          </w:rPr>
          <w:instrText xml:space="preserve"> PAGEREF _Toc15029 \h </w:instrText>
        </w:r>
        <w:r w:rsidRPr="00C462AC">
          <w:rPr>
            <w:color w:val="000000" w:themeColor="text1"/>
          </w:rPr>
        </w:r>
        <w:r w:rsidRPr="00C462AC">
          <w:rPr>
            <w:color w:val="000000" w:themeColor="text1"/>
          </w:rPr>
          <w:fldChar w:fldCharType="separate"/>
        </w:r>
        <w:r w:rsidRPr="00C462AC">
          <w:rPr>
            <w:color w:val="000000" w:themeColor="text1"/>
          </w:rPr>
          <w:t>12</w:t>
        </w:r>
        <w:r w:rsidRPr="00C462AC">
          <w:rPr>
            <w:color w:val="000000" w:themeColor="text1"/>
          </w:rPr>
          <w:fldChar w:fldCharType="end"/>
        </w:r>
      </w:hyperlink>
    </w:p>
    <w:p w14:paraId="683BE970" w14:textId="77777777" w:rsidR="00174C42" w:rsidRPr="00C462AC" w:rsidRDefault="00000000">
      <w:pPr>
        <w:adjustRightInd w:val="0"/>
        <w:snapToGrid w:val="0"/>
        <w:spacing w:line="360" w:lineRule="exact"/>
        <w:rPr>
          <w:color w:val="000000" w:themeColor="text1"/>
        </w:rPr>
        <w:sectPr w:rsidR="00174C42" w:rsidRPr="00C462AC">
          <w:footerReference w:type="default" r:id="rId11"/>
          <w:pgSz w:w="11906" w:h="16838"/>
          <w:pgMar w:top="1417" w:right="1417" w:bottom="1417" w:left="1017" w:header="851" w:footer="992" w:gutter="0"/>
          <w:pgNumType w:fmt="upperRoman" w:start="1"/>
          <w:cols w:space="720"/>
          <w:docGrid w:type="lines" w:linePitch="312"/>
        </w:sectPr>
      </w:pPr>
      <w:r w:rsidRPr="00C462AC">
        <w:rPr>
          <w:color w:val="000000" w:themeColor="text1"/>
        </w:rPr>
        <w:fldChar w:fldCharType="end"/>
      </w:r>
    </w:p>
    <w:p w14:paraId="5D775503" w14:textId="77777777" w:rsidR="00174C42" w:rsidRPr="00C462AC" w:rsidRDefault="00000000">
      <w:pPr>
        <w:pStyle w:val="1"/>
        <w:spacing w:before="0" w:after="0" w:line="360" w:lineRule="exact"/>
        <w:rPr>
          <w:rFonts w:ascii="黑体" w:eastAsia="黑体" w:hAnsi="黑体" w:cs="黑体" w:hint="eastAsia"/>
          <w:color w:val="000000" w:themeColor="text1"/>
          <w:sz w:val="21"/>
          <w:szCs w:val="21"/>
        </w:rPr>
      </w:pPr>
      <w:r w:rsidRPr="00C462AC">
        <w:rPr>
          <w:rFonts w:ascii="黑体" w:eastAsia="黑体" w:hAnsi="黑体" w:cs="黑体" w:hint="eastAsia"/>
          <w:color w:val="000000" w:themeColor="text1"/>
          <w:sz w:val="21"/>
          <w:szCs w:val="21"/>
        </w:rPr>
        <w:lastRenderedPageBreak/>
        <w:t>1  总论</w:t>
      </w:r>
    </w:p>
    <w:p w14:paraId="46054BE6" w14:textId="77777777" w:rsidR="00174C42" w:rsidRPr="00C462AC" w:rsidRDefault="00000000">
      <w:pPr>
        <w:pStyle w:val="0"/>
        <w:spacing w:line="360" w:lineRule="exact"/>
        <w:ind w:firstLine="420"/>
        <w:rPr>
          <w:rFonts w:ascii="宋体" w:eastAsia="宋体" w:cs="宋体" w:hint="eastAsia"/>
          <w:bCs w:val="0"/>
          <w:color w:val="000000" w:themeColor="text1"/>
          <w:sz w:val="21"/>
          <w:szCs w:val="21"/>
        </w:rPr>
      </w:pPr>
      <w:r w:rsidRPr="00C462AC">
        <w:rPr>
          <w:rFonts w:ascii="宋体" w:eastAsia="宋体" w:cs="宋体"/>
          <w:bCs w:val="0"/>
          <w:color w:val="000000" w:themeColor="text1"/>
          <w:sz w:val="21"/>
          <w:szCs w:val="21"/>
        </w:rPr>
        <w:t>随着信息技术的迅猛发展，网络安全面临着日益复杂和严峻的威胁，尤其是在关键基础设施如电力系统领域，网络攻击的复杂性和潜在破坏力正以前所未有的速度增长。为应对这些挑战，国家发展改革委和国家数据局等部门联合发布的《关于深化智慧城市发展 推进城市全域数字化转型的指导意见》明确指出，必须加强城市数字空间的安全管理，建立健全网络安全监测预警和应急处置机制，并构建全面的城市网络运行安全管理体系。这一指导意见为城市乃至全国的数字化转型提供了关键指导，也为包括电力系统在内的各大基础设施的网络安全建设指明了前进方向。</w:t>
      </w:r>
    </w:p>
    <w:p w14:paraId="543DA167" w14:textId="77777777" w:rsidR="00174C42" w:rsidRPr="00C462AC" w:rsidRDefault="00000000">
      <w:pPr>
        <w:pStyle w:val="0"/>
        <w:spacing w:line="360" w:lineRule="exact"/>
        <w:ind w:firstLine="420"/>
        <w:rPr>
          <w:rFonts w:ascii="宋体" w:eastAsia="宋体" w:cs="宋体" w:hint="eastAsia"/>
          <w:bCs w:val="0"/>
          <w:color w:val="000000" w:themeColor="text1"/>
          <w:sz w:val="21"/>
          <w:szCs w:val="21"/>
        </w:rPr>
      </w:pPr>
      <w:r w:rsidRPr="00C462AC">
        <w:rPr>
          <w:rFonts w:ascii="宋体" w:eastAsia="宋体" w:cs="宋体"/>
          <w:bCs w:val="0"/>
          <w:color w:val="000000" w:themeColor="text1"/>
          <w:sz w:val="21"/>
          <w:szCs w:val="21"/>
        </w:rPr>
        <w:t>在这一政策背景下，国网黑龙江省电力有限公司（以下简称国网黑龙江电力）积极响应国家的号召，决定启动“基于网格化行为管理的网络安全防护能力提升”项目。该项目的推出，标志着国网黑龙江电力在应对现代化网络威胁、保障电力系统安全运行方面迈出了重要一步。</w:t>
      </w:r>
    </w:p>
    <w:p w14:paraId="5B65C701" w14:textId="77777777" w:rsidR="00174C42" w:rsidRPr="00C462AC" w:rsidRDefault="00000000">
      <w:pPr>
        <w:pStyle w:val="0"/>
        <w:spacing w:line="360" w:lineRule="exact"/>
        <w:ind w:firstLine="420"/>
        <w:rPr>
          <w:rFonts w:hint="eastAsia"/>
          <w:color w:val="000000" w:themeColor="text1"/>
        </w:rPr>
      </w:pPr>
      <w:r w:rsidRPr="00C462AC">
        <w:rPr>
          <w:rFonts w:ascii="宋体" w:eastAsia="宋体" w:cs="宋体" w:hint="eastAsia"/>
          <w:bCs w:val="0"/>
          <w:color w:val="000000" w:themeColor="text1"/>
          <w:sz w:val="21"/>
          <w:szCs w:val="21"/>
          <w:lang w:val="zh-CN"/>
        </w:rPr>
        <w:t>该项目将通过基于机器学习的多源异构网络安全告警日志降噪技术，减少误报率并提高告警分析的准确性；利用生成式大模型进行智能日志分析，提升日志数据的处理效率和攻击响应策略的优化能力；以及通过大模型提升蜜罐的智能交互能力，模拟逼真的网络环境，增强对攻击者行为的捕捉和分析能力。这些措施将为国网黑龙江电力构建一个更加坚固和智能的网络安全防护体系，确保电力系统在复杂多变的网络环境中持续安全稳定运行。</w:t>
      </w:r>
    </w:p>
    <w:p w14:paraId="6A90625A" w14:textId="77777777" w:rsidR="00174C42" w:rsidRPr="00C462AC" w:rsidRDefault="00000000">
      <w:pPr>
        <w:pStyle w:val="2"/>
        <w:numPr>
          <w:ilvl w:val="1"/>
          <w:numId w:val="0"/>
        </w:numPr>
        <w:adjustRightInd w:val="0"/>
        <w:snapToGrid w:val="0"/>
        <w:spacing w:before="0" w:after="0" w:line="360" w:lineRule="exact"/>
        <w:ind w:rightChars="0" w:right="0"/>
        <w:rPr>
          <w:rFonts w:ascii="宋体" w:eastAsia="宋体" w:hAnsi="宋体" w:cs="宋体" w:hint="eastAsia"/>
          <w:b w:val="0"/>
          <w:bCs/>
          <w:color w:val="000000" w:themeColor="text1"/>
          <w:sz w:val="21"/>
          <w:szCs w:val="21"/>
        </w:rPr>
      </w:pPr>
      <w:bookmarkStart w:id="0" w:name="_Toc30266"/>
      <w:r w:rsidRPr="00C462AC">
        <w:rPr>
          <w:rFonts w:ascii="黑体" w:hAnsi="黑体" w:cs="黑体" w:hint="eastAsia"/>
          <w:color w:val="000000" w:themeColor="text1"/>
          <w:sz w:val="21"/>
          <w:szCs w:val="21"/>
        </w:rPr>
        <w:t>1.1  主要依据</w:t>
      </w:r>
      <w:bookmarkEnd w:id="0"/>
    </w:p>
    <w:p w14:paraId="401A139A" w14:textId="77777777" w:rsidR="00174C42" w:rsidRPr="00C462AC" w:rsidRDefault="00000000">
      <w:pPr>
        <w:pStyle w:val="0"/>
        <w:spacing w:line="360" w:lineRule="exact"/>
        <w:jc w:val="left"/>
        <w:rPr>
          <w:rFonts w:ascii="宋体" w:eastAsia="宋体" w:cs="宋体" w:hint="eastAsia"/>
          <w:color w:val="000000" w:themeColor="text1"/>
          <w:sz w:val="21"/>
          <w:szCs w:val="21"/>
        </w:rPr>
      </w:pPr>
      <w:bookmarkStart w:id="1" w:name="_Toc363807164"/>
      <w:bookmarkStart w:id="2" w:name="_Toc361579877"/>
      <w:bookmarkStart w:id="3" w:name="_Toc17469"/>
      <w:r w:rsidRPr="00C462AC">
        <w:rPr>
          <w:rFonts w:ascii="宋体" w:cs="宋体" w:hint="eastAsia"/>
          <w:color w:val="000000" w:themeColor="text1"/>
          <w:szCs w:val="21"/>
        </w:rPr>
        <w:t>（</w:t>
      </w:r>
      <w:r w:rsidRPr="00C462AC">
        <w:rPr>
          <w:rFonts w:ascii="宋体" w:cs="宋体" w:hint="eastAsia"/>
          <w:color w:val="000000" w:themeColor="text1"/>
          <w:szCs w:val="21"/>
        </w:rPr>
        <w:t>1</w:t>
      </w:r>
      <w:r w:rsidRPr="00C462AC">
        <w:rPr>
          <w:rFonts w:ascii="宋体" w:cs="宋体" w:hint="eastAsia"/>
          <w:color w:val="000000" w:themeColor="text1"/>
          <w:szCs w:val="21"/>
        </w:rPr>
        <w:t>）</w:t>
      </w:r>
      <w:r w:rsidRPr="00C462AC">
        <w:rPr>
          <w:rFonts w:ascii="宋体" w:eastAsia="宋体" w:cs="宋体" w:hint="eastAsia"/>
          <w:color w:val="000000" w:themeColor="text1"/>
          <w:sz w:val="21"/>
          <w:szCs w:val="21"/>
        </w:rPr>
        <w:t>《国家电网有限公司企业标准&lt;信息系统非功能性需求规范&gt;》（Q/GDW11212-2018）</w:t>
      </w:r>
    </w:p>
    <w:p w14:paraId="436ECCEB" w14:textId="77777777" w:rsidR="00174C42" w:rsidRPr="00C462AC" w:rsidRDefault="00000000">
      <w:pPr>
        <w:pStyle w:val="0"/>
        <w:spacing w:line="360" w:lineRule="exact"/>
        <w:jc w:val="left"/>
        <w:rPr>
          <w:rFonts w:ascii="宋体" w:eastAsia="宋体" w:cs="宋体" w:hint="eastAsia"/>
          <w:color w:val="000000" w:themeColor="text1"/>
          <w:sz w:val="21"/>
          <w:szCs w:val="21"/>
        </w:rPr>
      </w:pPr>
      <w:r w:rsidRPr="00C462AC">
        <w:rPr>
          <w:rFonts w:ascii="宋体" w:cs="宋体" w:hint="eastAsia"/>
          <w:color w:val="000000" w:themeColor="text1"/>
          <w:szCs w:val="21"/>
        </w:rPr>
        <w:t>（</w:t>
      </w:r>
      <w:r w:rsidRPr="00C462AC">
        <w:rPr>
          <w:rFonts w:ascii="宋体" w:cs="宋体" w:hint="eastAsia"/>
          <w:color w:val="000000" w:themeColor="text1"/>
          <w:szCs w:val="21"/>
        </w:rPr>
        <w:t>2</w:t>
      </w:r>
      <w:r w:rsidRPr="00C462AC">
        <w:rPr>
          <w:rFonts w:ascii="宋体" w:cs="宋体" w:hint="eastAsia"/>
          <w:color w:val="000000" w:themeColor="text1"/>
          <w:szCs w:val="21"/>
        </w:rPr>
        <w:t>）</w:t>
      </w:r>
      <w:r w:rsidRPr="00C462AC">
        <w:rPr>
          <w:rFonts w:ascii="宋体" w:eastAsia="宋体" w:cs="宋体" w:hint="eastAsia"/>
          <w:color w:val="000000" w:themeColor="text1"/>
          <w:sz w:val="21"/>
          <w:szCs w:val="21"/>
        </w:rPr>
        <w:t>《国家电网有限公司关于印发电网数字化项目工作量度量规范及其应用指南》（国家电网互联〔2020〕606号）</w:t>
      </w:r>
    </w:p>
    <w:p w14:paraId="0CB82246" w14:textId="77777777" w:rsidR="00174C42" w:rsidRPr="00C462AC" w:rsidRDefault="00000000">
      <w:pPr>
        <w:pStyle w:val="0"/>
        <w:spacing w:line="360" w:lineRule="exact"/>
        <w:ind w:firstLine="420"/>
        <w:jc w:val="left"/>
        <w:rPr>
          <w:rFonts w:ascii="宋体" w:eastAsia="宋体" w:cs="宋体" w:hint="eastAsia"/>
          <w:bCs w:val="0"/>
          <w:color w:val="000000" w:themeColor="text1"/>
          <w:sz w:val="21"/>
          <w:szCs w:val="21"/>
        </w:rPr>
      </w:pPr>
      <w:r w:rsidRPr="00C462AC">
        <w:rPr>
          <w:rFonts w:ascii="宋体" w:eastAsia="宋体" w:cs="宋体" w:hint="eastAsia"/>
          <w:bCs w:val="0"/>
          <w:color w:val="000000" w:themeColor="text1"/>
          <w:sz w:val="21"/>
          <w:szCs w:val="21"/>
        </w:rPr>
        <w:t>（3）《国家电网有限公司电网数字化建设管理办法》（国家电网企管〔2020〕849号）</w:t>
      </w:r>
    </w:p>
    <w:p w14:paraId="0F07952D" w14:textId="77777777" w:rsidR="00174C42" w:rsidRPr="00C462AC" w:rsidRDefault="00000000">
      <w:pPr>
        <w:pStyle w:val="0"/>
        <w:spacing w:line="360" w:lineRule="exact"/>
        <w:ind w:firstLine="420"/>
        <w:jc w:val="left"/>
        <w:rPr>
          <w:rFonts w:ascii="宋体" w:eastAsia="宋体" w:cs="宋体" w:hint="eastAsia"/>
          <w:bCs w:val="0"/>
          <w:color w:val="000000" w:themeColor="text1"/>
          <w:sz w:val="21"/>
          <w:szCs w:val="21"/>
        </w:rPr>
      </w:pPr>
      <w:r w:rsidRPr="00C462AC">
        <w:rPr>
          <w:rFonts w:ascii="宋体" w:eastAsia="宋体" w:cs="宋体" w:hint="eastAsia"/>
          <w:bCs w:val="0"/>
          <w:color w:val="000000" w:themeColor="text1"/>
          <w:sz w:val="21"/>
          <w:szCs w:val="21"/>
        </w:rPr>
        <w:t>（4）《国家电网有限公司电网数字化项目可研工作管理办法》（国家电网企管〔2020〕849号）</w:t>
      </w:r>
    </w:p>
    <w:p w14:paraId="30F2863D" w14:textId="77777777" w:rsidR="00174C42" w:rsidRPr="00C462AC" w:rsidRDefault="00000000">
      <w:pPr>
        <w:pStyle w:val="0"/>
        <w:spacing w:line="360" w:lineRule="exact"/>
        <w:ind w:firstLine="420"/>
        <w:jc w:val="left"/>
        <w:rPr>
          <w:rFonts w:ascii="宋体" w:eastAsia="宋体" w:cs="宋体" w:hint="eastAsia"/>
          <w:bCs w:val="0"/>
          <w:color w:val="000000" w:themeColor="text1"/>
          <w:sz w:val="21"/>
          <w:szCs w:val="21"/>
        </w:rPr>
      </w:pPr>
      <w:r w:rsidRPr="00C462AC">
        <w:rPr>
          <w:rFonts w:ascii="宋体" w:eastAsia="宋体" w:cs="宋体" w:hint="eastAsia"/>
          <w:bCs w:val="0"/>
          <w:color w:val="000000" w:themeColor="text1"/>
          <w:sz w:val="21"/>
          <w:szCs w:val="21"/>
        </w:rPr>
        <w:t>（5）《国家电网有限公司电网数字化项目竣工验收管理办法》（国家电网企管〔2020〕849号）</w:t>
      </w:r>
    </w:p>
    <w:p w14:paraId="6314900D" w14:textId="77777777" w:rsidR="00174C42" w:rsidRPr="00C462AC" w:rsidRDefault="00000000">
      <w:pPr>
        <w:adjustRightInd w:val="0"/>
        <w:snapToGrid w:val="0"/>
        <w:spacing w:line="360" w:lineRule="exact"/>
        <w:ind w:firstLineChars="200" w:firstLine="420"/>
        <w:jc w:val="left"/>
        <w:rPr>
          <w:rFonts w:ascii="宋体" w:hAnsi="宋体" w:cs="宋体" w:hint="eastAsia"/>
          <w:color w:val="000000" w:themeColor="text1"/>
          <w:szCs w:val="21"/>
        </w:rPr>
      </w:pPr>
      <w:r w:rsidRPr="00C462AC">
        <w:rPr>
          <w:rFonts w:ascii="宋体" w:hAnsi="宋体" w:cs="宋体" w:hint="eastAsia"/>
          <w:color w:val="000000" w:themeColor="text1"/>
          <w:szCs w:val="21"/>
        </w:rPr>
        <w:t>（6）《国家电网有限公司关于进一步加强数字化建设统筹工作的通知》（国家电网互联〔2021〕562号）</w:t>
      </w:r>
    </w:p>
    <w:p w14:paraId="26E71DEA" w14:textId="77777777" w:rsidR="00174C42" w:rsidRPr="00C462AC" w:rsidRDefault="00000000">
      <w:pPr>
        <w:adjustRightInd w:val="0"/>
        <w:snapToGrid w:val="0"/>
        <w:spacing w:line="360" w:lineRule="exact"/>
        <w:ind w:firstLineChars="200" w:firstLine="420"/>
        <w:jc w:val="left"/>
        <w:rPr>
          <w:rFonts w:ascii="宋体" w:hAnsi="宋体" w:cs="宋体" w:hint="eastAsia"/>
          <w:color w:val="000000" w:themeColor="text1"/>
          <w:szCs w:val="21"/>
        </w:rPr>
      </w:pPr>
      <w:r w:rsidRPr="00C462AC">
        <w:rPr>
          <w:rFonts w:ascii="宋体" w:hAnsi="宋体" w:cs="宋体" w:hint="eastAsia"/>
          <w:color w:val="000000" w:themeColor="text1"/>
          <w:szCs w:val="21"/>
        </w:rPr>
        <w:t>（7）《国家电网有限公司关于印发〈国家电网有限公司数字化建设统筹管理规范（试行）〉等两项管理规范的通知》（国家电网互联〔2021〕641号）</w:t>
      </w:r>
    </w:p>
    <w:p w14:paraId="0B734FA9" w14:textId="77777777" w:rsidR="00174C42" w:rsidRPr="00C462AC" w:rsidRDefault="00000000">
      <w:pPr>
        <w:adjustRightInd w:val="0"/>
        <w:snapToGrid w:val="0"/>
        <w:spacing w:line="360" w:lineRule="exact"/>
        <w:ind w:firstLineChars="200" w:firstLine="420"/>
        <w:jc w:val="left"/>
        <w:rPr>
          <w:rFonts w:ascii="宋体" w:hAnsi="宋体" w:cs="宋体" w:hint="eastAsia"/>
          <w:color w:val="000000" w:themeColor="text1"/>
          <w:szCs w:val="21"/>
        </w:rPr>
      </w:pPr>
      <w:r w:rsidRPr="00C462AC">
        <w:rPr>
          <w:rFonts w:ascii="宋体" w:cs="宋体" w:hint="eastAsia"/>
          <w:color w:val="000000" w:themeColor="text1"/>
          <w:szCs w:val="21"/>
        </w:rPr>
        <w:t>（8</w:t>
      </w:r>
      <w:r w:rsidRPr="00C462AC">
        <w:rPr>
          <w:rFonts w:ascii="宋体" w:hAnsi="宋体" w:cs="宋体" w:hint="eastAsia"/>
          <w:color w:val="000000" w:themeColor="text1"/>
          <w:szCs w:val="21"/>
        </w:rPr>
        <w:t>）《国家电网有限公司关于印发〈国家电网有限公司电网数字化项目技术管理办法〉等6项通用制度的通知》（国家电网企管〔2021〕170号）</w:t>
      </w:r>
    </w:p>
    <w:p w14:paraId="61C3BBF7" w14:textId="77777777" w:rsidR="00174C42" w:rsidRPr="00C462AC" w:rsidRDefault="00000000">
      <w:pPr>
        <w:adjustRightInd w:val="0"/>
        <w:snapToGrid w:val="0"/>
        <w:spacing w:line="360" w:lineRule="exact"/>
        <w:ind w:firstLineChars="200" w:firstLine="420"/>
        <w:jc w:val="left"/>
        <w:rPr>
          <w:rFonts w:ascii="宋体" w:hAnsi="宋体" w:cs="宋体" w:hint="eastAsia"/>
          <w:color w:val="000000" w:themeColor="text1"/>
          <w:szCs w:val="21"/>
        </w:rPr>
      </w:pPr>
      <w:r w:rsidRPr="00C462AC">
        <w:rPr>
          <w:rFonts w:ascii="宋体" w:hAnsi="宋体" w:cs="宋体" w:hint="eastAsia"/>
          <w:color w:val="000000" w:themeColor="text1"/>
          <w:szCs w:val="21"/>
        </w:rPr>
        <w:t>（9）《国家电网有限公司电网数字化项目分包管理规范（试行）》（国家电网数字〔2024〕81号）</w:t>
      </w:r>
    </w:p>
    <w:p w14:paraId="2D0EEE10" w14:textId="77777777" w:rsidR="00174C42" w:rsidRPr="00C462AC" w:rsidRDefault="00000000">
      <w:pPr>
        <w:adjustRightInd w:val="0"/>
        <w:snapToGrid w:val="0"/>
        <w:spacing w:line="360" w:lineRule="exact"/>
        <w:ind w:firstLineChars="200" w:firstLine="420"/>
        <w:jc w:val="left"/>
        <w:rPr>
          <w:rFonts w:ascii="宋体" w:hAnsi="宋体" w:cs="宋体" w:hint="eastAsia"/>
          <w:color w:val="000000" w:themeColor="text1"/>
          <w:szCs w:val="21"/>
        </w:rPr>
      </w:pPr>
      <w:r w:rsidRPr="00C462AC">
        <w:rPr>
          <w:rFonts w:ascii="宋体" w:hAnsi="宋体" w:cs="宋体" w:hint="eastAsia"/>
          <w:color w:val="000000" w:themeColor="text1"/>
          <w:szCs w:val="21"/>
        </w:rPr>
        <w:t>（10）《国家电网有限公司关于推进网络安全态势感知体系建设的工作意见》（国家电网信通</w:t>
      </w:r>
      <w:r w:rsidRPr="00C462AC">
        <w:rPr>
          <w:rFonts w:ascii="宋体" w:hAnsi="宋体" w:cs="宋体" w:hint="eastAsia"/>
          <w:color w:val="000000" w:themeColor="text1"/>
          <w:szCs w:val="21"/>
        </w:rPr>
        <w:lastRenderedPageBreak/>
        <w:t>〔2023〕102号）</w:t>
      </w:r>
    </w:p>
    <w:p w14:paraId="30CFB4E7" w14:textId="77777777" w:rsidR="00174C42" w:rsidRPr="00C462AC" w:rsidRDefault="00000000">
      <w:pPr>
        <w:adjustRightInd w:val="0"/>
        <w:snapToGrid w:val="0"/>
        <w:spacing w:line="360" w:lineRule="exact"/>
        <w:ind w:firstLineChars="200" w:firstLine="420"/>
        <w:jc w:val="left"/>
        <w:rPr>
          <w:rFonts w:ascii="宋体" w:hAnsi="宋体" w:cs="宋体" w:hint="eastAsia"/>
          <w:color w:val="000000" w:themeColor="text1"/>
          <w:szCs w:val="21"/>
        </w:rPr>
      </w:pPr>
      <w:r w:rsidRPr="00C462AC">
        <w:rPr>
          <w:rFonts w:ascii="宋体" w:hAnsi="宋体" w:cs="宋体" w:hint="eastAsia"/>
          <w:color w:val="000000" w:themeColor="text1"/>
          <w:szCs w:val="21"/>
        </w:rPr>
        <w:t>（11）《国家电网有限公司关于深化网络安全技术应用和创新发展的指导意见》（国家电网信通〔2024〕34号）</w:t>
      </w:r>
    </w:p>
    <w:p w14:paraId="2B5BDAA2" w14:textId="77777777" w:rsidR="00174C42" w:rsidRPr="00C462AC" w:rsidRDefault="00000000">
      <w:pPr>
        <w:pStyle w:val="2"/>
        <w:numPr>
          <w:ilvl w:val="1"/>
          <w:numId w:val="0"/>
        </w:numPr>
        <w:adjustRightInd w:val="0"/>
        <w:snapToGrid w:val="0"/>
        <w:spacing w:before="0" w:after="0" w:line="360" w:lineRule="exact"/>
        <w:ind w:rightChars="0" w:right="0"/>
        <w:rPr>
          <w:rFonts w:ascii="宋体" w:eastAsia="宋体" w:hAnsi="宋体" w:cs="宋体" w:hint="eastAsia"/>
          <w:b w:val="0"/>
          <w:bCs/>
          <w:color w:val="000000" w:themeColor="text1"/>
          <w:sz w:val="21"/>
          <w:szCs w:val="21"/>
        </w:rPr>
      </w:pPr>
      <w:r w:rsidRPr="00C462AC">
        <w:rPr>
          <w:rFonts w:ascii="黑体" w:hAnsi="黑体" w:cs="黑体" w:hint="eastAsia"/>
          <w:color w:val="000000" w:themeColor="text1"/>
          <w:sz w:val="21"/>
          <w:szCs w:val="21"/>
        </w:rPr>
        <w:t>1.2  必要性分析</w:t>
      </w:r>
      <w:bookmarkEnd w:id="1"/>
      <w:bookmarkEnd w:id="2"/>
      <w:bookmarkEnd w:id="3"/>
    </w:p>
    <w:p w14:paraId="7DDF5516" w14:textId="77777777" w:rsidR="00174C42" w:rsidRPr="00C462AC" w:rsidRDefault="00000000">
      <w:pPr>
        <w:pStyle w:val="0"/>
        <w:spacing w:line="360" w:lineRule="exact"/>
        <w:ind w:firstLine="420"/>
        <w:rPr>
          <w:rFonts w:ascii="宋体" w:eastAsia="宋体" w:cs="宋体" w:hint="eastAsia"/>
          <w:color w:val="000000" w:themeColor="text1"/>
          <w:sz w:val="21"/>
          <w:szCs w:val="21"/>
        </w:rPr>
      </w:pPr>
      <w:bookmarkStart w:id="4" w:name="_Toc361579878"/>
      <w:bookmarkStart w:id="5" w:name="_Toc363807165"/>
      <w:r w:rsidRPr="00C462AC">
        <w:rPr>
          <w:rFonts w:ascii="宋体" w:eastAsia="宋体" w:cs="宋体" w:hint="eastAsia"/>
          <w:color w:val="000000" w:themeColor="text1"/>
          <w:sz w:val="21"/>
          <w:szCs w:val="21"/>
        </w:rPr>
        <w:t>为落实国家电网公司关于省级能源大数据中心建设运营指导意见，统筹推进省级能源大数据中心建设，推动省地一体化建设运营，同时依据《国家电网有限公司关于推进网络安全态势感知体系建设的工作意见》（国家电网信通〔2023〕102号）和《国家电网有限公司关于深化网络安全技术应用和创新发展的指导意见》（国家电网信通〔2024〕34号），强化各类数据采集汇聚与要素管理，有序拓展能源领域新业务，发挥能源大数据应用价值和服务能力，增强对网络威胁的实时识别和响应能力，从而提升电力系统的整体安全性和运行稳定性。</w:t>
      </w:r>
    </w:p>
    <w:p w14:paraId="7BD01DD5" w14:textId="77777777" w:rsidR="00174C42" w:rsidRPr="00C462AC" w:rsidRDefault="00000000">
      <w:pPr>
        <w:pStyle w:val="0"/>
        <w:spacing w:line="360" w:lineRule="exact"/>
        <w:ind w:firstLine="420"/>
        <w:rPr>
          <w:rFonts w:ascii="宋体" w:eastAsia="宋体" w:cs="宋体" w:hint="eastAsia"/>
          <w:color w:val="000000" w:themeColor="text1"/>
          <w:sz w:val="21"/>
          <w:szCs w:val="21"/>
        </w:rPr>
      </w:pPr>
      <w:r w:rsidRPr="00C462AC">
        <w:rPr>
          <w:rFonts w:ascii="宋体" w:eastAsia="宋体" w:cs="宋体" w:hint="eastAsia"/>
          <w:color w:val="000000" w:themeColor="text1"/>
          <w:sz w:val="21"/>
          <w:szCs w:val="21"/>
        </w:rPr>
        <w:t>通过利用基于机器学习的多源异构网络安全告警日志降噪技术，网络安全团队能够更有效地处理来自各种安全工具的日志数据，减少误报率，提高分析效率。同时，借助基于大模型的网络安全日志智能辅助分析，网络安全人员可以更快速地解释日志含义，追踪潜在威胁，优化安全策略。此外，基于大模型的蜜罐智能交互能力提升不仅可以增强蜜罐系统对攻击者的欺骗效果，还能够根据攻击者的动作动态生成响应，提高诱捕成功率。这些技术手段的综合应用有助于网络安全团队更全面、高效地应对复杂的网络安全威胁，提升整体网络安全防护能力，进一步促进网络安全领域的技术创新和发展。通过提高网络安全的自动化预警、分析和响应能力，不仅有助于网络安全团队更全面、高效地应对复杂的网络安全威胁，还能够提升整体网络安全防护能力，进一步推动网络安全领域的技术创新和发展。通过提高网络安全的自动化预警、分析和响应能力，组织可以更快速地检测并应对潜在威胁，降低遭受网络攻击的风险。此外，这些技术的应用还可以增强网络安全团队的工作效率，减少人工干预的需求，从而节省时间和资源。通过优化安全策略和加强网络安全措施，企业和组织可以有效保护重要数据资产，维护业务的连续性和稳定性。</w:t>
      </w:r>
    </w:p>
    <w:p w14:paraId="7A156358" w14:textId="77777777" w:rsidR="00174C42" w:rsidRPr="00C462AC" w:rsidRDefault="00000000">
      <w:pPr>
        <w:pStyle w:val="2"/>
        <w:numPr>
          <w:ilvl w:val="1"/>
          <w:numId w:val="0"/>
        </w:numPr>
        <w:adjustRightInd w:val="0"/>
        <w:snapToGrid w:val="0"/>
        <w:spacing w:before="0" w:after="0" w:line="360" w:lineRule="exact"/>
        <w:ind w:rightChars="0" w:right="0"/>
        <w:rPr>
          <w:rFonts w:ascii="黑体" w:hAnsi="黑体" w:cs="黑体" w:hint="eastAsia"/>
          <w:b w:val="0"/>
          <w:bCs/>
          <w:color w:val="000000" w:themeColor="text1"/>
          <w:sz w:val="21"/>
          <w:szCs w:val="21"/>
        </w:rPr>
      </w:pPr>
      <w:bookmarkStart w:id="6" w:name="_Toc4675"/>
      <w:r w:rsidRPr="00C462AC">
        <w:rPr>
          <w:rFonts w:ascii="黑体" w:hAnsi="黑体" w:cs="黑体" w:hint="eastAsia"/>
          <w:color w:val="000000" w:themeColor="text1"/>
          <w:sz w:val="21"/>
          <w:szCs w:val="21"/>
        </w:rPr>
        <w:t>1.3  效益分析</w:t>
      </w:r>
      <w:bookmarkEnd w:id="4"/>
      <w:bookmarkEnd w:id="5"/>
      <w:bookmarkEnd w:id="6"/>
    </w:p>
    <w:p w14:paraId="2191279F" w14:textId="77777777" w:rsidR="00174C42" w:rsidRPr="00C462AC" w:rsidRDefault="00000000">
      <w:pPr>
        <w:spacing w:line="360" w:lineRule="exact"/>
        <w:outlineLvl w:val="2"/>
        <w:rPr>
          <w:b/>
          <w:bCs/>
          <w:color w:val="000000" w:themeColor="text1"/>
        </w:rPr>
      </w:pPr>
      <w:bookmarkStart w:id="7" w:name="_Toc22388"/>
      <w:bookmarkStart w:id="8" w:name="_Toc2443"/>
      <w:bookmarkStart w:id="9" w:name="_Toc9459"/>
      <w:r w:rsidRPr="00C462AC">
        <w:rPr>
          <w:rFonts w:ascii="黑体" w:eastAsia="黑体" w:hAnsi="黑体" w:cs="黑体" w:hint="eastAsia"/>
          <w:b/>
          <w:bCs/>
          <w:color w:val="000000" w:themeColor="text1"/>
        </w:rPr>
        <w:t>1.3.1  经济效益</w:t>
      </w:r>
      <w:bookmarkEnd w:id="7"/>
      <w:bookmarkEnd w:id="8"/>
      <w:bookmarkEnd w:id="9"/>
    </w:p>
    <w:p w14:paraId="58A9D3F4" w14:textId="77777777" w:rsidR="00174C42" w:rsidRPr="00C462AC" w:rsidRDefault="00000000">
      <w:pPr>
        <w:pStyle w:val="0"/>
        <w:spacing w:line="360" w:lineRule="exact"/>
        <w:ind w:firstLine="420"/>
        <w:rPr>
          <w:rFonts w:ascii="宋体" w:eastAsia="宋体" w:hAnsi="Times New Roman" w:cs="宋体"/>
          <w:bCs w:val="0"/>
          <w:color w:val="000000" w:themeColor="text1"/>
          <w:sz w:val="21"/>
          <w:szCs w:val="21"/>
          <w:lang w:val="zh-CN"/>
        </w:rPr>
      </w:pPr>
      <w:r w:rsidRPr="00C462AC">
        <w:rPr>
          <w:rFonts w:ascii="宋体" w:eastAsia="宋体" w:hAnsi="Times New Roman" w:cs="宋体" w:hint="eastAsia"/>
          <w:bCs w:val="0"/>
          <w:color w:val="000000" w:themeColor="text1"/>
          <w:sz w:val="21"/>
          <w:szCs w:val="21"/>
          <w:lang w:val="zh-CN"/>
        </w:rPr>
        <w:t>通过</w:t>
      </w:r>
      <w:r w:rsidRPr="00C462AC">
        <w:rPr>
          <w:rFonts w:ascii="宋体" w:eastAsia="宋体" w:hAnsi="Times New Roman" w:cs="宋体"/>
          <w:bCs w:val="0"/>
          <w:color w:val="000000" w:themeColor="text1"/>
          <w:sz w:val="21"/>
          <w:szCs w:val="21"/>
          <w:lang w:val="zh-CN"/>
        </w:rPr>
        <w:t>提升网络安全</w:t>
      </w:r>
      <w:r w:rsidRPr="00C462AC">
        <w:rPr>
          <w:rFonts w:ascii="宋体" w:eastAsia="宋体" w:hAnsi="Times New Roman" w:cs="宋体" w:hint="eastAsia"/>
          <w:bCs w:val="0"/>
          <w:color w:val="000000" w:themeColor="text1"/>
          <w:sz w:val="21"/>
          <w:szCs w:val="21"/>
          <w:lang w:val="zh-CN"/>
        </w:rPr>
        <w:t>告警分析</w:t>
      </w:r>
      <w:r w:rsidRPr="00C462AC">
        <w:rPr>
          <w:rFonts w:ascii="宋体" w:eastAsia="宋体" w:hAnsi="Times New Roman" w:cs="宋体"/>
          <w:bCs w:val="0"/>
          <w:color w:val="000000" w:themeColor="text1"/>
          <w:sz w:val="21"/>
          <w:szCs w:val="21"/>
          <w:lang w:val="zh-CN"/>
        </w:rPr>
        <w:t>能力、</w:t>
      </w:r>
      <w:r w:rsidRPr="00C462AC">
        <w:rPr>
          <w:rFonts w:ascii="宋体" w:eastAsia="宋体" w:hAnsi="Times New Roman" w:cs="宋体" w:hint="eastAsia"/>
          <w:bCs w:val="0"/>
          <w:color w:val="000000" w:themeColor="text1"/>
          <w:sz w:val="21"/>
          <w:szCs w:val="21"/>
          <w:lang w:val="zh-CN"/>
        </w:rPr>
        <w:t>优化攻击响应策略</w:t>
      </w:r>
      <w:r w:rsidRPr="00C462AC">
        <w:rPr>
          <w:rFonts w:ascii="宋体" w:eastAsia="宋体" w:hAnsi="Times New Roman" w:cs="宋体"/>
          <w:bCs w:val="0"/>
          <w:color w:val="000000" w:themeColor="text1"/>
          <w:sz w:val="21"/>
          <w:szCs w:val="21"/>
          <w:lang w:val="zh-CN"/>
        </w:rPr>
        <w:t>和</w:t>
      </w:r>
      <w:r w:rsidRPr="00C462AC">
        <w:rPr>
          <w:rFonts w:ascii="宋体" w:eastAsia="宋体" w:hAnsi="Times New Roman" w:cs="宋体" w:hint="eastAsia"/>
          <w:bCs w:val="0"/>
          <w:color w:val="000000" w:themeColor="text1"/>
          <w:sz w:val="21"/>
          <w:szCs w:val="21"/>
          <w:lang w:val="zh-CN"/>
        </w:rPr>
        <w:t>提升</w:t>
      </w:r>
      <w:r w:rsidRPr="00C462AC">
        <w:rPr>
          <w:rFonts w:ascii="宋体" w:eastAsia="宋体" w:hAnsi="Times New Roman" w:cs="宋体"/>
          <w:bCs w:val="0"/>
          <w:color w:val="000000" w:themeColor="text1"/>
          <w:sz w:val="21"/>
          <w:szCs w:val="21"/>
          <w:lang w:val="zh-CN"/>
        </w:rPr>
        <w:t>蜜罐</w:t>
      </w:r>
      <w:r w:rsidRPr="00C462AC">
        <w:rPr>
          <w:rFonts w:ascii="宋体" w:eastAsia="宋体" w:hAnsi="Times New Roman" w:cs="宋体" w:hint="eastAsia"/>
          <w:bCs w:val="0"/>
          <w:color w:val="000000" w:themeColor="text1"/>
          <w:sz w:val="21"/>
          <w:szCs w:val="21"/>
          <w:lang w:val="zh-CN"/>
        </w:rPr>
        <w:t>智能交互能力</w:t>
      </w:r>
      <w:r w:rsidRPr="00C462AC">
        <w:rPr>
          <w:rFonts w:ascii="宋体" w:eastAsia="宋体" w:hAnsi="Times New Roman" w:cs="宋体"/>
          <w:bCs w:val="0"/>
          <w:color w:val="000000" w:themeColor="text1"/>
          <w:sz w:val="21"/>
          <w:szCs w:val="21"/>
          <w:lang w:val="zh-CN"/>
        </w:rPr>
        <w:t>，</w:t>
      </w:r>
      <w:r w:rsidRPr="00C462AC">
        <w:rPr>
          <w:rFonts w:ascii="宋体" w:eastAsia="宋体" w:hAnsi="Times New Roman" w:cs="宋体"/>
          <w:bCs w:val="0"/>
          <w:color w:val="000000" w:themeColor="text1"/>
          <w:sz w:val="21"/>
          <w:szCs w:val="21"/>
        </w:rPr>
        <w:t>国网黑龙江电力</w:t>
      </w:r>
      <w:r w:rsidRPr="00C462AC">
        <w:rPr>
          <w:rFonts w:ascii="宋体" w:eastAsia="宋体" w:hAnsi="Times New Roman" w:cs="宋体"/>
          <w:bCs w:val="0"/>
          <w:color w:val="000000" w:themeColor="text1"/>
          <w:sz w:val="21"/>
          <w:szCs w:val="21"/>
          <w:lang w:val="zh-CN"/>
        </w:rPr>
        <w:t>能够显著降低经营成本，提高工作效率，从而增强竞争力和盈利能力。</w:t>
      </w:r>
      <w:r w:rsidRPr="00C462AC">
        <w:rPr>
          <w:rFonts w:ascii="宋体" w:eastAsia="宋体" w:hAnsi="Times New Roman" w:cs="宋体" w:hint="eastAsia"/>
          <w:bCs w:val="0"/>
          <w:color w:val="000000" w:themeColor="text1"/>
          <w:sz w:val="21"/>
          <w:szCs w:val="21"/>
          <w:lang w:val="zh-CN"/>
        </w:rPr>
        <w:t>基于大模型的网络安全日志智能辅助分析</w:t>
      </w:r>
      <w:r w:rsidRPr="00C462AC">
        <w:rPr>
          <w:rFonts w:ascii="宋体" w:eastAsia="宋体" w:hAnsi="Times New Roman" w:cs="宋体"/>
          <w:bCs w:val="0"/>
          <w:color w:val="000000" w:themeColor="text1"/>
          <w:sz w:val="21"/>
          <w:szCs w:val="21"/>
          <w:lang w:val="zh-CN"/>
        </w:rPr>
        <w:t>，不仅有助于</w:t>
      </w:r>
      <w:r w:rsidRPr="00C462AC">
        <w:rPr>
          <w:rFonts w:ascii="宋体" w:eastAsia="宋体" w:hAnsi="Times New Roman" w:cs="宋体" w:hint="eastAsia"/>
          <w:bCs w:val="0"/>
          <w:color w:val="000000" w:themeColor="text1"/>
          <w:sz w:val="21"/>
          <w:szCs w:val="21"/>
          <w:lang w:val="zh-CN"/>
        </w:rPr>
        <w:t>提高日志分析效率</w:t>
      </w:r>
      <w:r w:rsidRPr="00C462AC">
        <w:rPr>
          <w:rFonts w:ascii="宋体" w:eastAsia="宋体" w:hAnsi="Times New Roman" w:cs="宋体"/>
          <w:bCs w:val="0"/>
          <w:color w:val="000000" w:themeColor="text1"/>
          <w:sz w:val="21"/>
          <w:szCs w:val="21"/>
          <w:lang w:val="zh-CN"/>
        </w:rPr>
        <w:t>，</w:t>
      </w:r>
      <w:r w:rsidRPr="00C462AC">
        <w:rPr>
          <w:rFonts w:ascii="宋体" w:eastAsia="宋体" w:hAnsi="Times New Roman" w:cs="宋体" w:hint="eastAsia"/>
          <w:bCs w:val="0"/>
          <w:color w:val="000000" w:themeColor="text1"/>
          <w:sz w:val="21"/>
          <w:szCs w:val="21"/>
          <w:lang w:val="zh-CN"/>
        </w:rPr>
        <w:t>快速解释其日志含义</w:t>
      </w:r>
      <w:r w:rsidRPr="00C462AC">
        <w:rPr>
          <w:rFonts w:ascii="宋体" w:eastAsia="宋体" w:hAnsi="Times New Roman" w:cs="宋体"/>
          <w:bCs w:val="0"/>
          <w:color w:val="000000" w:themeColor="text1"/>
          <w:sz w:val="21"/>
          <w:szCs w:val="21"/>
          <w:lang w:val="zh-CN"/>
        </w:rPr>
        <w:t>，</w:t>
      </w:r>
      <w:r w:rsidRPr="00C462AC">
        <w:rPr>
          <w:rFonts w:ascii="宋体" w:eastAsia="宋体" w:hAnsi="Times New Roman" w:cs="宋体" w:hint="eastAsia"/>
          <w:bCs w:val="0"/>
          <w:color w:val="000000" w:themeColor="text1"/>
          <w:sz w:val="21"/>
          <w:szCs w:val="21"/>
          <w:lang w:val="zh-CN"/>
        </w:rPr>
        <w:t>进而辅助优化攻击响应策略</w:t>
      </w:r>
      <w:r w:rsidRPr="00C462AC">
        <w:rPr>
          <w:rFonts w:ascii="宋体" w:eastAsia="宋体" w:hAnsi="Times New Roman" w:cs="宋体"/>
          <w:bCs w:val="0"/>
          <w:color w:val="000000" w:themeColor="text1"/>
          <w:sz w:val="21"/>
          <w:szCs w:val="21"/>
          <w:lang w:val="zh-CN"/>
        </w:rPr>
        <w:t>，保障</w:t>
      </w:r>
      <w:r w:rsidRPr="00C462AC">
        <w:rPr>
          <w:rFonts w:ascii="宋体" w:eastAsia="宋体" w:hAnsi="Times New Roman" w:cs="宋体"/>
          <w:bCs w:val="0"/>
          <w:color w:val="000000" w:themeColor="text1"/>
          <w:sz w:val="21"/>
          <w:szCs w:val="21"/>
        </w:rPr>
        <w:t>国网黑龙江电力</w:t>
      </w:r>
      <w:r w:rsidRPr="00C462AC">
        <w:rPr>
          <w:rFonts w:ascii="宋体" w:eastAsia="宋体" w:hAnsi="Times New Roman" w:cs="宋体"/>
          <w:bCs w:val="0"/>
          <w:color w:val="000000" w:themeColor="text1"/>
          <w:sz w:val="21"/>
          <w:szCs w:val="21"/>
          <w:lang w:val="zh-CN"/>
        </w:rPr>
        <w:t>的经济利益和资产安全。同时，优化网络安全设备利用率通过升级蜜罐</w:t>
      </w:r>
      <w:r w:rsidRPr="00C462AC">
        <w:rPr>
          <w:rFonts w:ascii="宋体" w:eastAsia="宋体" w:hAnsi="Times New Roman" w:cs="宋体" w:hint="eastAsia"/>
          <w:bCs w:val="0"/>
          <w:color w:val="000000" w:themeColor="text1"/>
          <w:sz w:val="21"/>
          <w:szCs w:val="21"/>
          <w:lang w:val="zh-CN"/>
        </w:rPr>
        <w:t>智能交互能力</w:t>
      </w:r>
      <w:r w:rsidRPr="00C462AC">
        <w:rPr>
          <w:rFonts w:ascii="宋体" w:eastAsia="宋体" w:hAnsi="Times New Roman" w:cs="宋体"/>
          <w:bCs w:val="0"/>
          <w:color w:val="000000" w:themeColor="text1"/>
          <w:sz w:val="21"/>
          <w:szCs w:val="21"/>
          <w:lang w:val="zh-CN"/>
        </w:rPr>
        <w:t>，</w:t>
      </w:r>
      <w:r w:rsidRPr="00C462AC">
        <w:rPr>
          <w:rFonts w:ascii="宋体" w:eastAsia="宋体" w:hAnsi="Times New Roman" w:cs="宋体"/>
          <w:bCs w:val="0"/>
          <w:color w:val="000000" w:themeColor="text1"/>
          <w:sz w:val="21"/>
          <w:szCs w:val="21"/>
        </w:rPr>
        <w:t>国网黑龙江电力</w:t>
      </w:r>
      <w:r w:rsidRPr="00C462AC">
        <w:rPr>
          <w:rFonts w:ascii="宋体" w:eastAsia="宋体" w:hAnsi="Times New Roman" w:cs="宋体"/>
          <w:bCs w:val="0"/>
          <w:color w:val="000000" w:themeColor="text1"/>
          <w:sz w:val="21"/>
          <w:szCs w:val="21"/>
          <w:lang w:val="zh-CN"/>
        </w:rPr>
        <w:t>能够</w:t>
      </w:r>
      <w:r w:rsidRPr="00C462AC">
        <w:rPr>
          <w:rFonts w:ascii="宋体" w:eastAsia="宋体" w:hAnsi="Times New Roman" w:cs="宋体" w:hint="eastAsia"/>
          <w:bCs w:val="0"/>
          <w:color w:val="000000" w:themeColor="text1"/>
          <w:sz w:val="21"/>
          <w:szCs w:val="21"/>
          <w:lang w:val="zh-CN"/>
        </w:rPr>
        <w:t>根据各个网格的真实网格结构、关键服务、应用程序等信息模仿各个网络环境的虚拟网络结构和服务配置</w:t>
      </w:r>
      <w:r w:rsidRPr="00C462AC">
        <w:rPr>
          <w:rFonts w:ascii="宋体" w:eastAsia="宋体" w:hAnsi="Times New Roman" w:cs="宋体"/>
          <w:bCs w:val="0"/>
          <w:color w:val="000000" w:themeColor="text1"/>
          <w:sz w:val="21"/>
          <w:szCs w:val="21"/>
          <w:lang w:val="zh-CN"/>
        </w:rPr>
        <w:t>，降低遭受网络攻击可能带来的损失风险，提高</w:t>
      </w:r>
      <w:r w:rsidRPr="00C462AC">
        <w:rPr>
          <w:rFonts w:ascii="宋体" w:eastAsia="宋体" w:hAnsi="Times New Roman" w:cs="宋体" w:hint="eastAsia"/>
          <w:bCs w:val="0"/>
          <w:color w:val="000000" w:themeColor="text1"/>
          <w:sz w:val="21"/>
          <w:szCs w:val="21"/>
          <w:lang w:val="zh-CN"/>
        </w:rPr>
        <w:t>对攻击者的诱捕效果</w:t>
      </w:r>
      <w:r w:rsidRPr="00C462AC">
        <w:rPr>
          <w:rFonts w:ascii="宋体" w:eastAsia="宋体" w:hAnsi="Times New Roman" w:cs="宋体"/>
          <w:bCs w:val="0"/>
          <w:color w:val="000000" w:themeColor="text1"/>
          <w:sz w:val="21"/>
          <w:szCs w:val="21"/>
          <w:lang w:val="zh-CN"/>
        </w:rPr>
        <w:t>，增强整体网络安全防护力。这不仅有助于降低潜在的法律责任风险和罚金，还能提升生产效率、稳定系统运行，</w:t>
      </w:r>
      <w:r w:rsidRPr="00C462AC">
        <w:rPr>
          <w:rFonts w:ascii="宋体" w:eastAsia="宋体" w:hAnsi="Times New Roman" w:cs="宋体" w:hint="eastAsia"/>
          <w:bCs w:val="0"/>
          <w:color w:val="000000" w:themeColor="text1"/>
          <w:sz w:val="21"/>
          <w:szCs w:val="21"/>
          <w:lang w:val="zh-CN"/>
        </w:rPr>
        <w:t>使得网络安全人员能够更有效地应对各种网络安全威胁</w:t>
      </w:r>
      <w:r w:rsidRPr="00C462AC">
        <w:rPr>
          <w:rFonts w:ascii="宋体" w:eastAsia="宋体" w:hAnsi="Times New Roman" w:cs="宋体"/>
          <w:bCs w:val="0"/>
          <w:color w:val="000000" w:themeColor="text1"/>
          <w:sz w:val="21"/>
          <w:szCs w:val="21"/>
          <w:lang w:val="zh-CN"/>
        </w:rPr>
        <w:t>，全方位促进公司的长远发展和竞争优势。经济效益的提升将直接反映在</w:t>
      </w:r>
      <w:r w:rsidRPr="00C462AC">
        <w:rPr>
          <w:rFonts w:ascii="宋体" w:eastAsia="宋体" w:hAnsi="Times New Roman" w:cs="宋体"/>
          <w:bCs w:val="0"/>
          <w:color w:val="000000" w:themeColor="text1"/>
          <w:sz w:val="21"/>
          <w:szCs w:val="21"/>
        </w:rPr>
        <w:t>国网黑龙江电力</w:t>
      </w:r>
      <w:r w:rsidRPr="00C462AC">
        <w:rPr>
          <w:rFonts w:ascii="宋体" w:eastAsia="宋体" w:hAnsi="Times New Roman" w:cs="宋体"/>
          <w:bCs w:val="0"/>
          <w:color w:val="000000" w:themeColor="text1"/>
          <w:sz w:val="21"/>
          <w:szCs w:val="21"/>
          <w:lang w:val="zh-CN"/>
        </w:rPr>
        <w:t>的盈利状况及可持续发展上，为未来的业务拓展和市场拓展奠定坚实基础。</w:t>
      </w:r>
    </w:p>
    <w:p w14:paraId="063525A4" w14:textId="77777777" w:rsidR="00174C42" w:rsidRPr="00C462AC" w:rsidRDefault="00000000">
      <w:pPr>
        <w:spacing w:line="360" w:lineRule="exact"/>
        <w:outlineLvl w:val="2"/>
        <w:rPr>
          <w:rFonts w:ascii="黑体" w:eastAsia="黑体" w:hAnsi="黑体" w:cs="黑体" w:hint="eastAsia"/>
          <w:b/>
          <w:bCs/>
          <w:color w:val="000000" w:themeColor="text1"/>
        </w:rPr>
      </w:pPr>
      <w:bookmarkStart w:id="10" w:name="_Toc13256"/>
      <w:r w:rsidRPr="00C462AC">
        <w:rPr>
          <w:rFonts w:ascii="黑体" w:eastAsia="黑体" w:hAnsi="黑体" w:cs="黑体" w:hint="eastAsia"/>
          <w:b/>
          <w:bCs/>
          <w:color w:val="000000" w:themeColor="text1"/>
        </w:rPr>
        <w:t>1.3.2  管理效益</w:t>
      </w:r>
      <w:bookmarkEnd w:id="10"/>
    </w:p>
    <w:p w14:paraId="3FF1AA91" w14:textId="77777777" w:rsidR="00174C42" w:rsidRPr="00C462AC" w:rsidRDefault="00000000">
      <w:pPr>
        <w:spacing w:line="360" w:lineRule="exact"/>
        <w:ind w:firstLineChars="200" w:firstLine="420"/>
        <w:rPr>
          <w:rFonts w:ascii="宋体" w:cs="宋体"/>
          <w:color w:val="000000" w:themeColor="text1"/>
          <w:szCs w:val="21"/>
          <w:lang w:val="zh-CN"/>
        </w:rPr>
      </w:pPr>
      <w:r w:rsidRPr="00C462AC">
        <w:rPr>
          <w:rFonts w:ascii="宋体" w:cs="宋体"/>
          <w:color w:val="000000" w:themeColor="text1"/>
          <w:szCs w:val="21"/>
          <w:lang w:val="zh-CN"/>
        </w:rPr>
        <w:lastRenderedPageBreak/>
        <w:t>提升网络安全</w:t>
      </w:r>
      <w:r w:rsidRPr="00C462AC">
        <w:rPr>
          <w:rFonts w:ascii="宋体" w:cs="宋体" w:hint="eastAsia"/>
          <w:color w:val="000000" w:themeColor="text1"/>
          <w:szCs w:val="21"/>
          <w:lang w:val="zh-CN"/>
        </w:rPr>
        <w:t>告警分析</w:t>
      </w:r>
      <w:r w:rsidRPr="00C462AC">
        <w:rPr>
          <w:rFonts w:ascii="宋体" w:cs="宋体"/>
          <w:color w:val="000000" w:themeColor="text1"/>
          <w:szCs w:val="21"/>
          <w:lang w:val="zh-CN"/>
        </w:rPr>
        <w:t>能力，系统能够准确识别安全威胁，减少误报率，从而帮助</w:t>
      </w:r>
      <w:r w:rsidRPr="00C462AC">
        <w:rPr>
          <w:rFonts w:ascii="宋体" w:cs="宋体"/>
          <w:color w:val="000000" w:themeColor="text1"/>
          <w:szCs w:val="21"/>
        </w:rPr>
        <w:t>国网黑龙江电力</w:t>
      </w:r>
      <w:r w:rsidRPr="00C462AC">
        <w:rPr>
          <w:rFonts w:ascii="宋体" w:cs="宋体"/>
          <w:color w:val="000000" w:themeColor="text1"/>
          <w:szCs w:val="21"/>
          <w:lang w:val="zh-CN"/>
        </w:rPr>
        <w:t>更高效地应对潜在的网络安全风险，保障网络系统的正常运行。同时，利用基于生成式大模型的智能网络安全增强技术手段，支撑</w:t>
      </w:r>
      <w:r w:rsidRPr="00C462AC">
        <w:rPr>
          <w:rFonts w:ascii="宋体" w:cs="宋体"/>
          <w:color w:val="000000" w:themeColor="text1"/>
          <w:szCs w:val="21"/>
        </w:rPr>
        <w:t>国网黑龙江电力</w:t>
      </w:r>
      <w:r w:rsidRPr="00C462AC">
        <w:rPr>
          <w:rFonts w:ascii="宋体" w:cs="宋体"/>
          <w:color w:val="000000" w:themeColor="text1"/>
          <w:szCs w:val="21"/>
          <w:lang w:val="zh-CN"/>
        </w:rPr>
        <w:t>网安人员完成告警分析、</w:t>
      </w:r>
      <w:r w:rsidRPr="00C462AC">
        <w:rPr>
          <w:rFonts w:ascii="宋体" w:cs="宋体" w:hint="eastAsia"/>
          <w:color w:val="000000" w:themeColor="text1"/>
          <w:szCs w:val="21"/>
          <w:lang w:val="zh-CN"/>
        </w:rPr>
        <w:t>网络安全日志智能辅助分析</w:t>
      </w:r>
      <w:r w:rsidRPr="00C462AC">
        <w:rPr>
          <w:rFonts w:ascii="宋体" w:cs="宋体"/>
          <w:color w:val="000000" w:themeColor="text1"/>
          <w:szCs w:val="21"/>
          <w:lang w:val="zh-CN"/>
        </w:rPr>
        <w:t>和蜜罐</w:t>
      </w:r>
      <w:r w:rsidRPr="00C462AC">
        <w:rPr>
          <w:rFonts w:ascii="宋体" w:cs="宋体" w:hint="eastAsia"/>
          <w:color w:val="000000" w:themeColor="text1"/>
          <w:szCs w:val="21"/>
          <w:lang w:val="zh-CN"/>
        </w:rPr>
        <w:t>智能交互</w:t>
      </w:r>
      <w:r w:rsidRPr="00C462AC">
        <w:rPr>
          <w:rFonts w:ascii="宋体" w:cs="宋体"/>
          <w:color w:val="000000" w:themeColor="text1"/>
          <w:szCs w:val="21"/>
          <w:lang w:val="zh-CN"/>
        </w:rPr>
        <w:t>等工作的开展，有效提升基于网格化行为管理的网络安全防护能力。这一提升有助于安全人员快速追踪安全事件源头，有效阻止攻击行为并减少损失，提高了</w:t>
      </w:r>
      <w:r w:rsidRPr="00C462AC">
        <w:rPr>
          <w:rFonts w:ascii="宋体" w:cs="宋体"/>
          <w:color w:val="000000" w:themeColor="text1"/>
          <w:szCs w:val="21"/>
        </w:rPr>
        <w:t>国网黑龙江电力</w:t>
      </w:r>
      <w:r w:rsidRPr="00C462AC">
        <w:rPr>
          <w:rFonts w:ascii="宋体" w:cs="宋体"/>
          <w:color w:val="000000" w:themeColor="text1"/>
          <w:szCs w:val="21"/>
          <w:lang w:val="zh-CN"/>
        </w:rPr>
        <w:t>的安全应急响应能力。另外，通过改进电力系统蜜罐</w:t>
      </w:r>
      <w:r w:rsidRPr="00C462AC">
        <w:rPr>
          <w:rFonts w:ascii="宋体" w:cs="宋体" w:hint="eastAsia"/>
          <w:color w:val="000000" w:themeColor="text1"/>
          <w:szCs w:val="21"/>
          <w:lang w:val="zh-CN"/>
        </w:rPr>
        <w:t>智能交互能力</w:t>
      </w:r>
      <w:r w:rsidRPr="00C462AC">
        <w:rPr>
          <w:rFonts w:ascii="宋体" w:cs="宋体"/>
          <w:color w:val="000000" w:themeColor="text1"/>
          <w:szCs w:val="21"/>
          <w:lang w:val="zh-CN"/>
        </w:rPr>
        <w:t>，系统更具交互性和智能性，能够更好地吸引并诱导攻击者，加强电力系统的安全保护。从中获得的管理效益不仅体现在加强了网络安全防护能力，还提升了攻击事件处理的效率，进一步确保了</w:t>
      </w:r>
      <w:r w:rsidRPr="00C462AC">
        <w:rPr>
          <w:rFonts w:ascii="宋体" w:cs="宋体"/>
          <w:color w:val="000000" w:themeColor="text1"/>
          <w:szCs w:val="21"/>
        </w:rPr>
        <w:t>国网黑龙江电力</w:t>
      </w:r>
      <w:r w:rsidRPr="00C462AC">
        <w:rPr>
          <w:rFonts w:ascii="宋体" w:cs="宋体"/>
          <w:color w:val="000000" w:themeColor="text1"/>
          <w:szCs w:val="21"/>
          <w:lang w:val="zh-CN"/>
        </w:rPr>
        <w:t>信息安全的稳定性。</w:t>
      </w:r>
    </w:p>
    <w:p w14:paraId="35295A0A" w14:textId="77777777" w:rsidR="00174C42" w:rsidRPr="00C462AC" w:rsidRDefault="00000000">
      <w:pPr>
        <w:spacing w:line="360" w:lineRule="exact"/>
        <w:outlineLvl w:val="2"/>
        <w:rPr>
          <w:rFonts w:ascii="黑体" w:eastAsia="黑体" w:hAnsi="黑体" w:cs="黑体" w:hint="eastAsia"/>
          <w:b/>
          <w:bCs/>
          <w:color w:val="000000" w:themeColor="text1"/>
        </w:rPr>
      </w:pPr>
      <w:bookmarkStart w:id="11" w:name="_Toc20817"/>
      <w:bookmarkStart w:id="12" w:name="_Toc11781"/>
      <w:bookmarkStart w:id="13" w:name="_Toc21235"/>
      <w:r w:rsidRPr="00C462AC">
        <w:rPr>
          <w:rFonts w:ascii="黑体" w:eastAsia="黑体" w:hAnsi="黑体" w:cs="黑体" w:hint="eastAsia"/>
          <w:b/>
          <w:bCs/>
          <w:color w:val="000000" w:themeColor="text1"/>
        </w:rPr>
        <w:t>1.3.3  社会效益</w:t>
      </w:r>
      <w:bookmarkEnd w:id="11"/>
      <w:bookmarkEnd w:id="12"/>
      <w:bookmarkEnd w:id="13"/>
    </w:p>
    <w:p w14:paraId="0E6FF18D" w14:textId="77777777" w:rsidR="00174C42" w:rsidRPr="00C462AC" w:rsidRDefault="00000000">
      <w:pPr>
        <w:adjustRightInd w:val="0"/>
        <w:snapToGrid w:val="0"/>
        <w:spacing w:line="360" w:lineRule="exact"/>
        <w:ind w:firstLineChars="200" w:firstLine="420"/>
        <w:rPr>
          <w:color w:val="000000" w:themeColor="text1"/>
          <w:szCs w:val="22"/>
        </w:rPr>
      </w:pPr>
      <w:r w:rsidRPr="00C462AC">
        <w:rPr>
          <w:rFonts w:hint="eastAsia"/>
          <w:color w:val="000000" w:themeColor="text1"/>
          <w:szCs w:val="22"/>
        </w:rPr>
        <w:t>网络安全告警分析能力</w:t>
      </w:r>
      <w:r w:rsidRPr="00C462AC">
        <w:rPr>
          <w:color w:val="000000" w:themeColor="text1"/>
          <w:szCs w:val="22"/>
        </w:rPr>
        <w:t>以及攻击</w:t>
      </w:r>
      <w:r w:rsidRPr="00C462AC">
        <w:rPr>
          <w:rFonts w:hint="eastAsia"/>
          <w:color w:val="000000" w:themeColor="text1"/>
          <w:szCs w:val="22"/>
        </w:rPr>
        <w:t>响应策略</w:t>
      </w:r>
      <w:r w:rsidRPr="00C462AC">
        <w:rPr>
          <w:color w:val="000000" w:themeColor="text1"/>
          <w:szCs w:val="22"/>
        </w:rPr>
        <w:t>等独特方法的优化，不仅显著提高了国网黑龙江电力的网络安全水平，还有助于维护互联网的生态稳定和安全，从而增强社会的信息保障机制。同时，采用广泛应用的大型模型技术，推动网络安全技术的不断创新与发展，促进行业技术水准的提高，并突显其对推动行业进步的重要性。此外，持续加强电力系统安全性，能够提升市民对网络安全的信心，增强社会对网络安全的信任，有助于构建更加安全稳定的社会环境，为社会的可持续繁荣做出积极贡献。这种技术方面的创新与应用不仅使公司受益匪浅，而且为整个社会带来了安全稳定的网络环境，展示了科技在推动社会进步与发展方面的关键作用。</w:t>
      </w:r>
    </w:p>
    <w:p w14:paraId="77925F5F" w14:textId="77777777" w:rsidR="00174C42" w:rsidRPr="00C462AC" w:rsidRDefault="00000000">
      <w:pPr>
        <w:pStyle w:val="1"/>
        <w:pageBreakBefore/>
        <w:spacing w:before="0" w:after="0" w:line="360" w:lineRule="exact"/>
        <w:rPr>
          <w:rFonts w:ascii="宋体" w:hAnsi="宋体" w:cs="宋体" w:hint="eastAsia"/>
          <w:bCs/>
          <w:color w:val="000000" w:themeColor="text1"/>
          <w:kern w:val="2"/>
          <w:sz w:val="21"/>
          <w:szCs w:val="21"/>
        </w:rPr>
      </w:pPr>
      <w:bookmarkStart w:id="14" w:name="_Toc6356"/>
      <w:r w:rsidRPr="00C462AC">
        <w:rPr>
          <w:rFonts w:ascii="黑体" w:eastAsia="黑体" w:hAnsi="黑体" w:cs="黑体" w:hint="eastAsia"/>
          <w:bCs/>
          <w:color w:val="000000" w:themeColor="text1"/>
          <w:sz w:val="21"/>
          <w:szCs w:val="21"/>
        </w:rPr>
        <w:lastRenderedPageBreak/>
        <w:t>2  建设现状</w:t>
      </w:r>
      <w:bookmarkEnd w:id="14"/>
    </w:p>
    <w:p w14:paraId="4561C5B5" w14:textId="77777777" w:rsidR="00174C42" w:rsidRPr="00C462AC" w:rsidRDefault="00000000">
      <w:pPr>
        <w:pStyle w:val="2"/>
        <w:numPr>
          <w:ilvl w:val="0"/>
          <w:numId w:val="0"/>
        </w:numPr>
        <w:spacing w:before="0" w:after="0" w:line="360" w:lineRule="exact"/>
        <w:ind w:rightChars="0" w:right="0"/>
        <w:rPr>
          <w:rFonts w:ascii="黑体" w:hAnsi="黑体" w:cs="黑体" w:hint="eastAsia"/>
          <w:color w:val="000000" w:themeColor="text1"/>
          <w:sz w:val="21"/>
          <w:szCs w:val="21"/>
        </w:rPr>
      </w:pPr>
      <w:bookmarkStart w:id="15" w:name="_Toc14782"/>
      <w:bookmarkStart w:id="16" w:name="_Toc11941"/>
      <w:bookmarkStart w:id="17" w:name="_Toc30272"/>
      <w:bookmarkStart w:id="18" w:name="_Toc13036"/>
      <w:r w:rsidRPr="00C462AC">
        <w:rPr>
          <w:rFonts w:ascii="黑体" w:hAnsi="黑体" w:cs="黑体" w:hint="eastAsia"/>
          <w:color w:val="000000" w:themeColor="text1"/>
          <w:sz w:val="21"/>
          <w:szCs w:val="21"/>
        </w:rPr>
        <w:t>2.1  业务职能现状</w:t>
      </w:r>
      <w:bookmarkEnd w:id="15"/>
      <w:bookmarkEnd w:id="16"/>
      <w:bookmarkEnd w:id="17"/>
      <w:bookmarkEnd w:id="18"/>
    </w:p>
    <w:p w14:paraId="52EA96E1" w14:textId="77777777" w:rsidR="00174C42" w:rsidRPr="00C462AC" w:rsidRDefault="00000000">
      <w:pPr>
        <w:pStyle w:val="0"/>
        <w:spacing w:line="360" w:lineRule="exact"/>
        <w:ind w:firstLine="420"/>
        <w:rPr>
          <w:rFonts w:hint="eastAsia"/>
          <w:color w:val="000000" w:themeColor="text1"/>
        </w:rPr>
      </w:pPr>
      <w:r w:rsidRPr="00C462AC">
        <w:rPr>
          <w:rFonts w:ascii="宋体" w:eastAsia="宋体" w:cs="宋体" w:hint="eastAsia"/>
          <w:color w:val="000000" w:themeColor="text1"/>
          <w:sz w:val="21"/>
          <w:szCs w:val="21"/>
        </w:rPr>
        <w:t>当前，自动化预警系统主要依赖传统的入侵检测系统（</w:t>
      </w:r>
      <w:r w:rsidRPr="00C462AC">
        <w:rPr>
          <w:rFonts w:ascii="Helvetica" w:eastAsia="Helvetica" w:hAnsi="Helvetica" w:cs="Helvetica" w:hint="eastAsia"/>
          <w:color w:val="000000" w:themeColor="text1"/>
          <w:sz w:val="21"/>
          <w:szCs w:val="21"/>
        </w:rPr>
        <w:t>IDS</w:t>
      </w:r>
      <w:r w:rsidRPr="00C462AC">
        <w:rPr>
          <w:rFonts w:ascii="宋体" w:eastAsia="宋体" w:cs="宋体" w:hint="eastAsia"/>
          <w:color w:val="000000" w:themeColor="text1"/>
          <w:sz w:val="21"/>
          <w:szCs w:val="21"/>
        </w:rPr>
        <w:t>）、防火墙和漏洞扫描工具，由于数据来源的多样性和异构性，现有系统在处理大量日志数据时面临挑战，误报率较高，预警系统的准确性和响应速度有待提升。在网络安全日志分析方面，现有的日志管理工具和分析方法依赖传统的手动处理方式，缺乏高效的关联分析能力，这使得日志分析过程费时费力，难以应对复杂的安全事件蜜罐仿真技术虽然能够提供一定的攻击情报，但其交互性和真实感较为有限，不能够有效模拟真实网络环境中的各种复杂场景，</w:t>
      </w:r>
      <w:r w:rsidRPr="00C462AC">
        <w:rPr>
          <w:rFonts w:ascii="宋体" w:eastAsia="宋体" w:cs="宋体"/>
          <w:color w:val="000000" w:themeColor="text1"/>
          <w:sz w:val="21"/>
          <w:szCs w:val="21"/>
        </w:rPr>
        <w:t>影响了对攻击者行为的捕捉和分析</w:t>
      </w:r>
      <w:r w:rsidRPr="00C462AC">
        <w:rPr>
          <w:rFonts w:ascii="宋体" w:eastAsia="宋体" w:cs="宋体" w:hint="eastAsia"/>
          <w:color w:val="000000" w:themeColor="text1"/>
          <w:sz w:val="21"/>
          <w:szCs w:val="21"/>
        </w:rPr>
        <w:t>整体网络安全体系在应对新型复杂威胁时，缺乏足够的适应性和灵活性，需要进一步优化和提升防护能力。</w:t>
      </w:r>
    </w:p>
    <w:p w14:paraId="0CAB25AF" w14:textId="77777777" w:rsidR="00174C42" w:rsidRPr="00C462AC" w:rsidRDefault="00000000">
      <w:pPr>
        <w:pStyle w:val="2"/>
        <w:numPr>
          <w:ilvl w:val="0"/>
          <w:numId w:val="0"/>
        </w:numPr>
        <w:spacing w:before="0" w:after="0" w:line="360" w:lineRule="exact"/>
        <w:ind w:rightChars="0" w:right="0"/>
        <w:rPr>
          <w:rFonts w:ascii="黑体" w:hAnsi="黑体" w:cs="黑体" w:hint="eastAsia"/>
          <w:color w:val="000000" w:themeColor="text1"/>
          <w:sz w:val="21"/>
          <w:szCs w:val="21"/>
        </w:rPr>
      </w:pPr>
      <w:bookmarkStart w:id="19" w:name="_Toc23608"/>
      <w:bookmarkStart w:id="20" w:name="_Toc16191"/>
      <w:bookmarkStart w:id="21" w:name="_Toc7367"/>
      <w:bookmarkStart w:id="22" w:name="_Toc17699"/>
      <w:r w:rsidRPr="00C462AC">
        <w:rPr>
          <w:rFonts w:ascii="黑体" w:hAnsi="黑体" w:cs="黑体" w:hint="eastAsia"/>
          <w:color w:val="000000" w:themeColor="text1"/>
          <w:sz w:val="21"/>
          <w:szCs w:val="21"/>
        </w:rPr>
        <w:t>2.2  信息系统现状</w:t>
      </w:r>
      <w:bookmarkEnd w:id="19"/>
      <w:bookmarkEnd w:id="20"/>
      <w:bookmarkEnd w:id="21"/>
      <w:bookmarkEnd w:id="22"/>
    </w:p>
    <w:p w14:paraId="1CD16C4A" w14:textId="77777777" w:rsidR="00174C42" w:rsidRPr="00C462AC" w:rsidRDefault="00000000">
      <w:pPr>
        <w:pStyle w:val="0"/>
        <w:spacing w:line="360" w:lineRule="exact"/>
        <w:ind w:firstLine="420"/>
        <w:rPr>
          <w:rFonts w:ascii="Helvetica" w:eastAsia="Helvetica" w:hAnsi="Helvetica" w:cs="Helvetica"/>
          <w:color w:val="000000" w:themeColor="text1"/>
          <w:sz w:val="21"/>
          <w:szCs w:val="21"/>
        </w:rPr>
      </w:pPr>
      <w:r w:rsidRPr="00C462AC">
        <w:rPr>
          <w:rFonts w:ascii="宋体" w:eastAsia="宋体" w:cs="宋体" w:hint="eastAsia"/>
          <w:color w:val="000000" w:themeColor="text1"/>
          <w:sz w:val="21"/>
          <w:szCs w:val="21"/>
        </w:rPr>
        <w:t>本项目首次开展，不涉及以往信息系统现状。</w:t>
      </w:r>
    </w:p>
    <w:p w14:paraId="293411D3" w14:textId="77777777" w:rsidR="00174C42" w:rsidRPr="00C462AC" w:rsidRDefault="00000000">
      <w:pPr>
        <w:pStyle w:val="3"/>
        <w:numPr>
          <w:ilvl w:val="0"/>
          <w:numId w:val="0"/>
        </w:numPr>
        <w:spacing w:before="0" w:after="0" w:line="360" w:lineRule="exact"/>
        <w:rPr>
          <w:rFonts w:ascii="黑体" w:eastAsia="黑体" w:hAnsi="黑体" w:hint="eastAsia"/>
          <w:color w:val="000000" w:themeColor="text1"/>
          <w:sz w:val="21"/>
          <w:szCs w:val="21"/>
        </w:rPr>
      </w:pPr>
      <w:bookmarkStart w:id="23" w:name="_Toc8437"/>
      <w:bookmarkStart w:id="24" w:name="_Toc31143"/>
      <w:bookmarkStart w:id="25" w:name="_Toc28162"/>
      <w:bookmarkStart w:id="26" w:name="_Toc32486"/>
      <w:r w:rsidRPr="00C462AC">
        <w:rPr>
          <w:rFonts w:ascii="黑体" w:eastAsia="黑体" w:hAnsi="黑体" w:hint="eastAsia"/>
          <w:color w:val="000000" w:themeColor="text1"/>
          <w:sz w:val="21"/>
          <w:szCs w:val="21"/>
        </w:rPr>
        <w:t>2.2.1  建设历程</w:t>
      </w:r>
      <w:bookmarkEnd w:id="23"/>
      <w:bookmarkEnd w:id="24"/>
      <w:bookmarkEnd w:id="25"/>
      <w:bookmarkEnd w:id="26"/>
    </w:p>
    <w:p w14:paraId="4D9C954E" w14:textId="77777777" w:rsidR="00174C42" w:rsidRPr="00C462AC" w:rsidRDefault="00000000">
      <w:pPr>
        <w:pStyle w:val="0"/>
        <w:spacing w:line="360" w:lineRule="exact"/>
        <w:ind w:firstLine="420"/>
        <w:rPr>
          <w:rFonts w:ascii="Helvetica" w:eastAsia="Helvetica" w:hAnsi="Helvetica" w:cs="Helvetica"/>
          <w:color w:val="000000" w:themeColor="text1"/>
          <w:sz w:val="21"/>
          <w:szCs w:val="21"/>
          <w:lang w:val="zh-CN"/>
        </w:rPr>
      </w:pPr>
      <w:r w:rsidRPr="00C462AC">
        <w:rPr>
          <w:rFonts w:ascii="宋体" w:eastAsia="宋体" w:cs="宋体" w:hint="eastAsia"/>
          <w:color w:val="000000" w:themeColor="text1"/>
          <w:sz w:val="21"/>
          <w:szCs w:val="21"/>
        </w:rPr>
        <w:t>本项目首次开展，不涉及以往建设历程</w:t>
      </w:r>
      <w:r w:rsidRPr="00C462AC">
        <w:rPr>
          <w:rFonts w:ascii="宋体" w:eastAsia="宋体" w:cs="宋体" w:hint="eastAsia"/>
          <w:color w:val="000000" w:themeColor="text1"/>
          <w:sz w:val="21"/>
          <w:szCs w:val="21"/>
          <w:lang w:val="zh-CN"/>
        </w:rPr>
        <w:t>。</w:t>
      </w:r>
    </w:p>
    <w:p w14:paraId="0B18C062" w14:textId="77777777" w:rsidR="00174C42" w:rsidRPr="00C462AC" w:rsidRDefault="00000000">
      <w:pPr>
        <w:pStyle w:val="3"/>
        <w:numPr>
          <w:ilvl w:val="0"/>
          <w:numId w:val="0"/>
        </w:numPr>
        <w:spacing w:before="0" w:after="0" w:line="360" w:lineRule="exact"/>
        <w:rPr>
          <w:rFonts w:ascii="黑体" w:eastAsia="黑体" w:hAnsi="黑体" w:hint="eastAsia"/>
          <w:color w:val="000000" w:themeColor="text1"/>
          <w:sz w:val="21"/>
          <w:szCs w:val="21"/>
        </w:rPr>
      </w:pPr>
      <w:bookmarkStart w:id="27" w:name="_Toc20087"/>
      <w:bookmarkStart w:id="28" w:name="_Toc32179"/>
      <w:bookmarkStart w:id="29" w:name="_Toc31293"/>
      <w:bookmarkStart w:id="30" w:name="_Toc15335"/>
      <w:r w:rsidRPr="00C462AC">
        <w:rPr>
          <w:rFonts w:ascii="黑体" w:eastAsia="黑体" w:hAnsi="黑体" w:hint="eastAsia"/>
          <w:color w:val="000000" w:themeColor="text1"/>
          <w:sz w:val="21"/>
          <w:szCs w:val="21"/>
        </w:rPr>
        <w:t>2.2.2  应用功能现状</w:t>
      </w:r>
      <w:bookmarkEnd w:id="27"/>
      <w:bookmarkEnd w:id="28"/>
      <w:bookmarkEnd w:id="29"/>
      <w:bookmarkEnd w:id="30"/>
    </w:p>
    <w:p w14:paraId="4F992A6B" w14:textId="77777777" w:rsidR="00174C42" w:rsidRPr="00C462AC" w:rsidRDefault="00000000">
      <w:pPr>
        <w:adjustRightInd w:val="0"/>
        <w:snapToGrid w:val="0"/>
        <w:spacing w:line="360" w:lineRule="exact"/>
        <w:ind w:firstLineChars="200" w:firstLine="420"/>
        <w:rPr>
          <w:color w:val="000000" w:themeColor="text1"/>
          <w:szCs w:val="22"/>
        </w:rPr>
      </w:pPr>
      <w:bookmarkStart w:id="31" w:name="_Toc412894665"/>
      <w:bookmarkStart w:id="32" w:name="_Toc21915"/>
      <w:bookmarkStart w:id="33" w:name="_Toc24564"/>
      <w:r w:rsidRPr="00C462AC">
        <w:rPr>
          <w:rFonts w:ascii="宋体" w:hAnsi="宋体" w:cs="宋体" w:hint="eastAsia"/>
          <w:bCs/>
          <w:color w:val="000000" w:themeColor="text1"/>
          <w:szCs w:val="21"/>
        </w:rPr>
        <w:t>本项目首次开展，不涉及以往应用功能现状</w:t>
      </w:r>
      <w:r w:rsidRPr="00C462AC">
        <w:rPr>
          <w:rFonts w:hint="eastAsia"/>
          <w:color w:val="000000" w:themeColor="text1"/>
          <w:szCs w:val="22"/>
        </w:rPr>
        <w:t>。</w:t>
      </w:r>
    </w:p>
    <w:p w14:paraId="41FD3B44" w14:textId="77777777" w:rsidR="00174C42" w:rsidRPr="00C462AC" w:rsidRDefault="00000000">
      <w:pPr>
        <w:pStyle w:val="3"/>
        <w:numPr>
          <w:ilvl w:val="0"/>
          <w:numId w:val="0"/>
        </w:numPr>
        <w:spacing w:before="0" w:after="0" w:line="360" w:lineRule="exact"/>
        <w:rPr>
          <w:rFonts w:ascii="宋体" w:hAnsi="宋体" w:hint="eastAsia"/>
          <w:color w:val="000000" w:themeColor="text1"/>
          <w:szCs w:val="21"/>
        </w:rPr>
      </w:pPr>
      <w:bookmarkStart w:id="34" w:name="_Toc29981"/>
      <w:bookmarkStart w:id="35" w:name="_Toc5534"/>
      <w:r w:rsidRPr="00C462AC">
        <w:rPr>
          <w:rFonts w:ascii="黑体" w:eastAsia="黑体" w:hAnsi="黑体" w:hint="eastAsia"/>
          <w:color w:val="000000" w:themeColor="text1"/>
          <w:sz w:val="21"/>
          <w:szCs w:val="21"/>
        </w:rPr>
        <w:t>2.2.3  系统关联</w:t>
      </w:r>
      <w:bookmarkEnd w:id="31"/>
      <w:r w:rsidRPr="00C462AC">
        <w:rPr>
          <w:rFonts w:ascii="黑体" w:eastAsia="黑体" w:hAnsi="黑体" w:hint="eastAsia"/>
          <w:color w:val="000000" w:themeColor="text1"/>
          <w:sz w:val="21"/>
          <w:szCs w:val="21"/>
        </w:rPr>
        <w:t>现状</w:t>
      </w:r>
      <w:bookmarkEnd w:id="32"/>
      <w:bookmarkEnd w:id="33"/>
      <w:bookmarkEnd w:id="34"/>
      <w:bookmarkEnd w:id="35"/>
    </w:p>
    <w:p w14:paraId="2AD764DD" w14:textId="77777777" w:rsidR="00174C42" w:rsidRPr="00C462AC" w:rsidRDefault="00000000">
      <w:pPr>
        <w:pStyle w:val="0"/>
        <w:spacing w:line="360" w:lineRule="exact"/>
        <w:ind w:firstLine="420"/>
        <w:rPr>
          <w:rFonts w:ascii="Helvetica" w:eastAsia="Helvetica" w:hAnsi="Helvetica" w:cs="Helvetica"/>
          <w:color w:val="000000" w:themeColor="text1"/>
          <w:sz w:val="21"/>
          <w:szCs w:val="21"/>
        </w:rPr>
      </w:pPr>
      <w:bookmarkStart w:id="36" w:name="_Toc18595"/>
      <w:bookmarkStart w:id="37" w:name="_Toc4874"/>
      <w:r w:rsidRPr="00C462AC">
        <w:rPr>
          <w:rFonts w:ascii="宋体" w:eastAsia="宋体" w:cs="宋体" w:hint="eastAsia"/>
          <w:color w:val="000000" w:themeColor="text1"/>
          <w:sz w:val="21"/>
          <w:szCs w:val="21"/>
        </w:rPr>
        <w:t>本项目首次开展，不涉及以往系统关联现状。</w:t>
      </w:r>
    </w:p>
    <w:p w14:paraId="24453EDD" w14:textId="77777777" w:rsidR="00174C42" w:rsidRPr="00C462AC" w:rsidRDefault="00000000">
      <w:pPr>
        <w:pStyle w:val="3"/>
        <w:numPr>
          <w:ilvl w:val="0"/>
          <w:numId w:val="0"/>
        </w:numPr>
        <w:spacing w:before="0" w:after="0" w:line="360" w:lineRule="exact"/>
        <w:rPr>
          <w:rFonts w:ascii="黑体" w:eastAsia="黑体" w:hAnsi="黑体" w:hint="eastAsia"/>
          <w:color w:val="000000" w:themeColor="text1"/>
          <w:sz w:val="21"/>
          <w:szCs w:val="21"/>
        </w:rPr>
      </w:pPr>
      <w:bookmarkStart w:id="38" w:name="_Toc17788"/>
      <w:bookmarkStart w:id="39" w:name="_Toc27674"/>
      <w:r w:rsidRPr="00C462AC">
        <w:rPr>
          <w:rFonts w:ascii="黑体" w:eastAsia="黑体" w:hAnsi="黑体" w:hint="eastAsia"/>
          <w:color w:val="000000" w:themeColor="text1"/>
          <w:sz w:val="21"/>
          <w:szCs w:val="21"/>
        </w:rPr>
        <w:t>2.2.4  部署与实施现状</w:t>
      </w:r>
      <w:bookmarkEnd w:id="36"/>
      <w:bookmarkEnd w:id="37"/>
      <w:bookmarkEnd w:id="38"/>
      <w:bookmarkEnd w:id="39"/>
    </w:p>
    <w:p w14:paraId="0F897031" w14:textId="77777777" w:rsidR="00174C42" w:rsidRPr="00C462AC" w:rsidRDefault="00000000">
      <w:pPr>
        <w:adjustRightInd w:val="0"/>
        <w:snapToGrid w:val="0"/>
        <w:spacing w:line="360" w:lineRule="exact"/>
        <w:ind w:firstLineChars="200" w:firstLine="420"/>
        <w:rPr>
          <w:rFonts w:ascii="Helvetica" w:eastAsia="Helvetica" w:hAnsi="Helvetica" w:cs="Helvetica"/>
          <w:bCs/>
          <w:color w:val="000000" w:themeColor="text1"/>
          <w:szCs w:val="21"/>
        </w:rPr>
      </w:pPr>
      <w:bookmarkStart w:id="40" w:name="_Toc19142"/>
      <w:r w:rsidRPr="00C462AC">
        <w:rPr>
          <w:rFonts w:ascii="宋体" w:hAnsi="宋体" w:cs="宋体" w:hint="eastAsia"/>
          <w:bCs/>
          <w:color w:val="000000" w:themeColor="text1"/>
          <w:szCs w:val="21"/>
        </w:rPr>
        <w:t>当前，网络安全技术部署依赖于传统工具和系统，这些工具在处理复杂威胁和大规模数据时效率有限。自动化预警系统已在使用中，但数据集成和处理能力不足，导致预警响应时间较长。在网络安全日志分析方面，现有的日志管理工具和分析方法依赖传统的手动处理方式，缺乏高效的关联分析能力，这使得日志分析过程费时费力，难以应对复杂的安全事件蜜罐仿真技术的部署较为基础，缺乏足够的智能性、交互性</w:t>
      </w:r>
      <w:r w:rsidRPr="00C462AC">
        <w:rPr>
          <w:rFonts w:ascii="Helvetica" w:eastAsiaTheme="minorEastAsia" w:hAnsi="Helvetica" w:cs="Helvetica" w:hint="eastAsia"/>
          <w:bCs/>
          <w:color w:val="000000" w:themeColor="text1"/>
          <w:szCs w:val="21"/>
        </w:rPr>
        <w:t>及</w:t>
      </w:r>
      <w:r w:rsidRPr="00C462AC">
        <w:rPr>
          <w:rFonts w:ascii="宋体" w:hAnsi="宋体" w:cs="宋体" w:hint="eastAsia"/>
          <w:bCs/>
          <w:color w:val="000000" w:themeColor="text1"/>
          <w:szCs w:val="21"/>
        </w:rPr>
        <w:t>动态响应，未能有效模拟真实攻击场景。整体上，现有部署和实施情况需要进一步优化，以提升系统的综合性能和应对能力。</w:t>
      </w:r>
    </w:p>
    <w:p w14:paraId="26A1BB5A" w14:textId="77777777" w:rsidR="00174C42" w:rsidRPr="00C462AC" w:rsidRDefault="00000000">
      <w:pPr>
        <w:pStyle w:val="3"/>
        <w:numPr>
          <w:ilvl w:val="0"/>
          <w:numId w:val="0"/>
        </w:numPr>
        <w:spacing w:before="0" w:after="0" w:line="360" w:lineRule="exact"/>
        <w:rPr>
          <w:rFonts w:ascii="黑体" w:eastAsia="黑体" w:hAnsi="黑体" w:hint="eastAsia"/>
          <w:color w:val="000000" w:themeColor="text1"/>
          <w:sz w:val="21"/>
          <w:szCs w:val="21"/>
        </w:rPr>
      </w:pPr>
      <w:bookmarkStart w:id="41" w:name="_Toc15717"/>
      <w:bookmarkStart w:id="42" w:name="_Toc2254"/>
      <w:r w:rsidRPr="00C462AC">
        <w:rPr>
          <w:rFonts w:ascii="黑体" w:eastAsia="黑体" w:hAnsi="黑体" w:hint="eastAsia"/>
          <w:color w:val="000000" w:themeColor="text1"/>
          <w:sz w:val="21"/>
          <w:szCs w:val="21"/>
        </w:rPr>
        <w:t>2.2.5  应用成效</w:t>
      </w:r>
      <w:bookmarkEnd w:id="40"/>
      <w:bookmarkEnd w:id="41"/>
      <w:bookmarkEnd w:id="42"/>
    </w:p>
    <w:p w14:paraId="259D4456" w14:textId="77777777" w:rsidR="00174C42" w:rsidRPr="00C462AC" w:rsidRDefault="00000000">
      <w:pPr>
        <w:adjustRightInd w:val="0"/>
        <w:snapToGrid w:val="0"/>
        <w:spacing w:line="360" w:lineRule="exact"/>
        <w:ind w:firstLineChars="200" w:firstLine="420"/>
        <w:rPr>
          <w:rFonts w:ascii="宋体" w:hAnsi="宋体" w:cs="宋体" w:hint="eastAsia"/>
          <w:bCs/>
          <w:color w:val="000000" w:themeColor="text1"/>
          <w:szCs w:val="21"/>
        </w:rPr>
      </w:pPr>
      <w:r w:rsidRPr="00C462AC">
        <w:rPr>
          <w:rFonts w:ascii="宋体" w:hAnsi="宋体" w:cs="宋体" w:hint="eastAsia"/>
          <w:bCs/>
          <w:color w:val="000000" w:themeColor="text1"/>
          <w:szCs w:val="21"/>
        </w:rPr>
        <w:t>目前，</w:t>
      </w:r>
      <w:r w:rsidRPr="00C462AC">
        <w:rPr>
          <w:rFonts w:ascii="宋体" w:hAnsi="宋体" w:cs="宋体"/>
          <w:bCs/>
          <w:color w:val="000000" w:themeColor="text1"/>
          <w:szCs w:val="21"/>
        </w:rPr>
        <w:t>通过部署传统的网络安全工具和系统，已经在提升基础威胁检测和预警能力方面取得了一定的成效</w:t>
      </w:r>
      <w:r w:rsidRPr="00C462AC">
        <w:rPr>
          <w:rFonts w:ascii="宋体" w:hAnsi="宋体" w:cs="宋体" w:hint="eastAsia"/>
          <w:bCs/>
          <w:color w:val="000000" w:themeColor="text1"/>
          <w:szCs w:val="21"/>
        </w:rPr>
        <w:t>。然而，自动化预警系统在处理多源异构数据时仍存在误报率较高的问题。</w:t>
      </w:r>
      <w:r w:rsidRPr="00C462AC">
        <w:rPr>
          <w:rFonts w:ascii="宋体" w:hAnsi="宋体" w:cs="宋体"/>
          <w:bCs/>
          <w:color w:val="000000" w:themeColor="text1"/>
          <w:szCs w:val="21"/>
        </w:rPr>
        <w:t>网络安全日志分析工具已部分部署，但现有工具主要依靠人工分析，处理效率低下，难以快速解析大量日志数据</w:t>
      </w:r>
      <w:r w:rsidRPr="00C462AC">
        <w:rPr>
          <w:rFonts w:ascii="宋体" w:hAnsi="宋体" w:cs="宋体" w:hint="eastAsia"/>
          <w:bCs/>
          <w:color w:val="000000" w:themeColor="text1"/>
          <w:szCs w:val="21"/>
        </w:rPr>
        <w:t>。蜜罐仿真技术的应用提高了对攻击者行为的模拟，但</w:t>
      </w:r>
      <w:r w:rsidRPr="00C462AC">
        <w:rPr>
          <w:rFonts w:ascii="宋体" w:hAnsi="宋体" w:cs="宋体"/>
          <w:bCs/>
          <w:color w:val="000000" w:themeColor="text1"/>
          <w:szCs w:val="21"/>
        </w:rPr>
        <w:t>缺乏智能化的交互功能和动态响应能力</w:t>
      </w:r>
      <w:r w:rsidRPr="00C462AC">
        <w:rPr>
          <w:rFonts w:ascii="宋体" w:hAnsi="宋体" w:cs="宋体" w:hint="eastAsia"/>
          <w:bCs/>
          <w:color w:val="000000" w:themeColor="text1"/>
          <w:szCs w:val="21"/>
        </w:rPr>
        <w:t>，</w:t>
      </w:r>
      <w:r w:rsidRPr="00C462AC">
        <w:rPr>
          <w:rFonts w:ascii="宋体" w:hAnsi="宋体" w:cs="宋体"/>
          <w:bCs/>
          <w:color w:val="000000" w:themeColor="text1"/>
          <w:szCs w:val="21"/>
        </w:rPr>
        <w:t>无法有效模拟复杂的攻击场景，未能充分发挥其在捕捉攻击行为和提供安全情报方面的潜力</w:t>
      </w:r>
      <w:r w:rsidRPr="00C462AC">
        <w:rPr>
          <w:rFonts w:ascii="宋体" w:hAnsi="宋体" w:cs="宋体" w:hint="eastAsia"/>
          <w:bCs/>
          <w:color w:val="000000" w:themeColor="text1"/>
          <w:szCs w:val="21"/>
        </w:rPr>
        <w:t>。综合来看，</w:t>
      </w:r>
      <w:r w:rsidRPr="00C462AC">
        <w:rPr>
          <w:rFonts w:ascii="宋体" w:hAnsi="宋体" w:cs="宋体"/>
          <w:bCs/>
          <w:color w:val="000000" w:themeColor="text1"/>
          <w:szCs w:val="21"/>
        </w:rPr>
        <w:t>虽然取得了一些进展，但各项技术的应用效果仍有进一步优化的空间，以更好地应对日益复杂的网络安全威胁</w:t>
      </w:r>
      <w:r w:rsidRPr="00C462AC">
        <w:rPr>
          <w:rFonts w:ascii="宋体" w:hAnsi="宋体" w:cs="宋体" w:hint="eastAsia"/>
          <w:bCs/>
          <w:color w:val="000000" w:themeColor="text1"/>
          <w:szCs w:val="21"/>
        </w:rPr>
        <w:t>。</w:t>
      </w:r>
    </w:p>
    <w:p w14:paraId="1D536C83" w14:textId="77777777" w:rsidR="00174C42" w:rsidRPr="00C462AC" w:rsidRDefault="00000000">
      <w:pPr>
        <w:pStyle w:val="2"/>
        <w:numPr>
          <w:ilvl w:val="1"/>
          <w:numId w:val="0"/>
        </w:numPr>
        <w:spacing w:before="0" w:after="0" w:line="360" w:lineRule="exact"/>
        <w:ind w:right="210"/>
        <w:rPr>
          <w:rFonts w:ascii="黑体" w:hAnsi="黑体" w:hint="eastAsia"/>
          <w:color w:val="000000" w:themeColor="text1"/>
          <w:sz w:val="21"/>
          <w:szCs w:val="21"/>
        </w:rPr>
      </w:pPr>
      <w:bookmarkStart w:id="43" w:name="_Toc31987"/>
      <w:bookmarkStart w:id="44" w:name="_Toc14291"/>
      <w:bookmarkStart w:id="45" w:name="_Toc19107"/>
      <w:r w:rsidRPr="00C462AC">
        <w:rPr>
          <w:rFonts w:ascii="黑体" w:hAnsi="黑体" w:hint="eastAsia"/>
          <w:color w:val="000000" w:themeColor="text1"/>
          <w:sz w:val="21"/>
          <w:szCs w:val="21"/>
        </w:rPr>
        <w:t>2.3  业务职能功能对应关系</w:t>
      </w:r>
      <w:bookmarkEnd w:id="43"/>
      <w:bookmarkEnd w:id="44"/>
      <w:bookmarkEnd w:id="45"/>
    </w:p>
    <w:p w14:paraId="2476AC31" w14:textId="77777777" w:rsidR="00174C42" w:rsidRPr="00C462AC" w:rsidRDefault="00000000">
      <w:pPr>
        <w:adjustRightInd w:val="0"/>
        <w:snapToGrid w:val="0"/>
        <w:spacing w:line="360" w:lineRule="exact"/>
        <w:ind w:firstLineChars="200" w:firstLine="420"/>
        <w:rPr>
          <w:rFonts w:ascii="宋体" w:hAnsi="宋体" w:cs="宋体" w:hint="eastAsia"/>
          <w:bCs/>
          <w:color w:val="000000" w:themeColor="text1"/>
          <w:szCs w:val="21"/>
        </w:rPr>
      </w:pPr>
      <w:r w:rsidRPr="00C462AC">
        <w:rPr>
          <w:rFonts w:ascii="宋体" w:hAnsi="宋体" w:cs="宋体"/>
          <w:bCs/>
          <w:color w:val="000000" w:themeColor="text1"/>
          <w:szCs w:val="21"/>
        </w:rPr>
        <w:t>自动化预警系统通过实时监控网络流量和安全日志，识别并分析潜在的安全威胁，尽管在数据处理能力和准确性上仍有提升空间。网络安全日志分析功能负责从各类安全工具中收集日志数据，</w:t>
      </w:r>
      <w:r w:rsidRPr="00C462AC">
        <w:rPr>
          <w:rFonts w:ascii="宋体" w:hAnsi="宋体" w:cs="宋体"/>
          <w:bCs/>
          <w:color w:val="000000" w:themeColor="text1"/>
          <w:szCs w:val="21"/>
        </w:rPr>
        <w:lastRenderedPageBreak/>
        <w:t>并进行关联分析，以确定安全事件的性质和严重程度，但目前主要依赖于传统的手动分析，效率较低。蜜罐仿真技术通过模拟真实网络环境，诱捕并记录攻击者行为，提供重要的安全情报</w:t>
      </w:r>
      <w:r w:rsidRPr="00C462AC">
        <w:rPr>
          <w:rFonts w:ascii="宋体" w:hAnsi="宋体" w:cs="宋体" w:hint="eastAsia"/>
          <w:bCs/>
          <w:color w:val="000000" w:themeColor="text1"/>
          <w:szCs w:val="21"/>
        </w:rPr>
        <w:t>，</w:t>
      </w:r>
      <w:r w:rsidRPr="00C462AC">
        <w:rPr>
          <w:rFonts w:ascii="宋体" w:hAnsi="宋体" w:cs="宋体"/>
          <w:bCs/>
          <w:color w:val="000000" w:themeColor="text1"/>
          <w:szCs w:val="21"/>
        </w:rPr>
        <w:t>尽管其当前的</w:t>
      </w:r>
      <w:r w:rsidRPr="00C462AC">
        <w:rPr>
          <w:rFonts w:ascii="宋体" w:hAnsi="宋体" w:cs="宋体" w:hint="eastAsia"/>
          <w:bCs/>
          <w:color w:val="000000" w:themeColor="text1"/>
          <w:szCs w:val="21"/>
        </w:rPr>
        <w:t>智能性、</w:t>
      </w:r>
      <w:r w:rsidRPr="00C462AC">
        <w:rPr>
          <w:rFonts w:ascii="宋体" w:hAnsi="宋体" w:cs="宋体"/>
          <w:bCs/>
          <w:color w:val="000000" w:themeColor="text1"/>
          <w:szCs w:val="21"/>
        </w:rPr>
        <w:t>交互性和真实性尚未充分达到理想水平。整体网络安全体系建设则通过多层次防护措施，提升系统的综合安全性和应对复杂威胁的能力。</w:t>
      </w:r>
    </w:p>
    <w:p w14:paraId="77B89C07" w14:textId="77777777" w:rsidR="00174C42" w:rsidRPr="00C462AC" w:rsidRDefault="00000000">
      <w:pPr>
        <w:rPr>
          <w:rFonts w:ascii="黑体" w:eastAsia="黑体" w:hAnsi="黑体" w:cs="黑体" w:hint="eastAsia"/>
          <w:bCs/>
          <w:color w:val="000000" w:themeColor="text1"/>
          <w:szCs w:val="21"/>
        </w:rPr>
      </w:pPr>
      <w:r w:rsidRPr="00C462AC">
        <w:rPr>
          <w:rFonts w:ascii="黑体" w:eastAsia="黑体" w:hAnsi="黑体" w:cs="黑体" w:hint="eastAsia"/>
          <w:bCs/>
          <w:color w:val="000000" w:themeColor="text1"/>
          <w:szCs w:val="21"/>
        </w:rPr>
        <w:br w:type="page"/>
      </w:r>
    </w:p>
    <w:p w14:paraId="0046BCA5" w14:textId="77777777" w:rsidR="00174C42" w:rsidRPr="00C462AC" w:rsidRDefault="00000000">
      <w:pPr>
        <w:pStyle w:val="1"/>
        <w:adjustRightInd w:val="0"/>
        <w:snapToGrid w:val="0"/>
        <w:spacing w:before="0" w:after="0" w:line="360" w:lineRule="exact"/>
        <w:rPr>
          <w:rFonts w:ascii="黑体" w:eastAsia="黑体" w:hAnsi="黑体" w:cs="黑体" w:hint="eastAsia"/>
          <w:bCs/>
          <w:color w:val="000000" w:themeColor="text1"/>
          <w:sz w:val="21"/>
          <w:szCs w:val="21"/>
        </w:rPr>
      </w:pPr>
      <w:bookmarkStart w:id="46" w:name="_Toc31557"/>
      <w:r w:rsidRPr="00C462AC">
        <w:rPr>
          <w:rFonts w:ascii="黑体" w:eastAsia="黑体" w:hAnsi="黑体" w:cs="黑体" w:hint="eastAsia"/>
          <w:bCs/>
          <w:color w:val="000000" w:themeColor="text1"/>
          <w:sz w:val="21"/>
          <w:szCs w:val="21"/>
        </w:rPr>
        <w:lastRenderedPageBreak/>
        <w:t>3  项目需求分析</w:t>
      </w:r>
      <w:bookmarkEnd w:id="46"/>
    </w:p>
    <w:p w14:paraId="34BFC269" w14:textId="77777777" w:rsidR="00174C42" w:rsidRPr="00C462AC" w:rsidRDefault="00000000">
      <w:pPr>
        <w:pStyle w:val="2"/>
        <w:numPr>
          <w:ilvl w:val="1"/>
          <w:numId w:val="0"/>
        </w:numPr>
        <w:adjustRightInd w:val="0"/>
        <w:snapToGrid w:val="0"/>
        <w:spacing w:before="0" w:after="0" w:line="360" w:lineRule="exact"/>
        <w:ind w:rightChars="0" w:right="0"/>
        <w:rPr>
          <w:rFonts w:ascii="黑体" w:hAnsi="黑体" w:cs="黑体" w:hint="eastAsia"/>
          <w:color w:val="000000" w:themeColor="text1"/>
          <w:sz w:val="21"/>
          <w:szCs w:val="21"/>
        </w:rPr>
      </w:pPr>
      <w:bookmarkStart w:id="47" w:name="_Toc3848"/>
      <w:r w:rsidRPr="00C462AC">
        <w:rPr>
          <w:rFonts w:ascii="黑体" w:hAnsi="黑体" w:cs="黑体" w:hint="eastAsia"/>
          <w:color w:val="000000" w:themeColor="text1"/>
          <w:sz w:val="21"/>
          <w:szCs w:val="21"/>
        </w:rPr>
        <w:t>3.1  业务功能需求</w:t>
      </w:r>
      <w:bookmarkEnd w:id="47"/>
    </w:p>
    <w:p w14:paraId="3B920007" w14:textId="77777777" w:rsidR="00174C42" w:rsidRPr="00C462AC" w:rsidRDefault="00000000">
      <w:pPr>
        <w:pStyle w:val="3"/>
        <w:numPr>
          <w:ilvl w:val="0"/>
          <w:numId w:val="0"/>
        </w:numPr>
        <w:spacing w:before="0" w:after="0" w:line="360" w:lineRule="exact"/>
        <w:rPr>
          <w:rFonts w:ascii="黑体" w:eastAsia="黑体" w:hAnsi="黑体" w:hint="eastAsia"/>
          <w:color w:val="000000" w:themeColor="text1"/>
          <w:sz w:val="21"/>
          <w:szCs w:val="21"/>
        </w:rPr>
      </w:pPr>
      <w:bookmarkStart w:id="48" w:name="_Toc30672"/>
      <w:bookmarkStart w:id="49" w:name="_Toc18220"/>
      <w:bookmarkStart w:id="50" w:name="_Toc28919"/>
      <w:r w:rsidRPr="00C462AC">
        <w:rPr>
          <w:rFonts w:ascii="黑体" w:eastAsia="黑体" w:hAnsi="黑体" w:hint="eastAsia"/>
          <w:color w:val="000000" w:themeColor="text1"/>
          <w:sz w:val="21"/>
          <w:szCs w:val="21"/>
        </w:rPr>
        <w:t>3.1.1  需求内容</w:t>
      </w:r>
      <w:bookmarkEnd w:id="48"/>
      <w:bookmarkEnd w:id="49"/>
      <w:bookmarkEnd w:id="50"/>
    </w:p>
    <w:p w14:paraId="6B17D226" w14:textId="77777777" w:rsidR="00174C42" w:rsidRPr="00C462AC" w:rsidRDefault="00000000">
      <w:pPr>
        <w:adjustRightInd w:val="0"/>
        <w:snapToGrid w:val="0"/>
        <w:spacing w:line="360" w:lineRule="exact"/>
        <w:rPr>
          <w:rFonts w:ascii="宋体" w:hAnsi="宋体" w:hint="eastAsia"/>
          <w:bCs/>
          <w:color w:val="000000" w:themeColor="text1"/>
          <w:szCs w:val="21"/>
        </w:rPr>
      </w:pPr>
      <w:bookmarkStart w:id="51" w:name="_Toc6043"/>
      <w:r w:rsidRPr="00C462AC">
        <w:rPr>
          <w:rFonts w:ascii="宋体" w:hAnsi="宋体" w:hint="eastAsia"/>
          <w:bCs/>
          <w:color w:val="000000" w:themeColor="text1"/>
          <w:szCs w:val="21"/>
        </w:rPr>
        <w:t>本项目</w:t>
      </w:r>
      <w:r w:rsidRPr="00C462AC">
        <w:rPr>
          <w:rFonts w:ascii="宋体" w:hAnsi="宋体"/>
          <w:bCs/>
          <w:color w:val="000000" w:themeColor="text1"/>
          <w:szCs w:val="21"/>
        </w:rPr>
        <w:t>业务需求</w:t>
      </w:r>
      <w:r w:rsidRPr="00C462AC">
        <w:rPr>
          <w:rFonts w:ascii="宋体" w:hAnsi="宋体" w:hint="eastAsia"/>
          <w:bCs/>
          <w:color w:val="000000" w:themeColor="text1"/>
          <w:szCs w:val="21"/>
        </w:rPr>
        <w:t>主要</w:t>
      </w:r>
      <w:r w:rsidRPr="00C462AC">
        <w:rPr>
          <w:rFonts w:ascii="宋体" w:hAnsi="宋体"/>
          <w:bCs/>
          <w:color w:val="000000" w:themeColor="text1"/>
          <w:szCs w:val="21"/>
        </w:rPr>
        <w:t>包括以下</w:t>
      </w:r>
      <w:r w:rsidRPr="00C462AC">
        <w:rPr>
          <w:rFonts w:ascii="宋体" w:hAnsi="宋体" w:hint="eastAsia"/>
          <w:bCs/>
          <w:color w:val="000000" w:themeColor="text1"/>
          <w:szCs w:val="21"/>
        </w:rPr>
        <w:t>三</w:t>
      </w:r>
      <w:r w:rsidRPr="00C462AC">
        <w:rPr>
          <w:rFonts w:ascii="宋体" w:hAnsi="宋体"/>
          <w:bCs/>
          <w:color w:val="000000" w:themeColor="text1"/>
          <w:szCs w:val="21"/>
        </w:rPr>
        <w:t>个部分：</w:t>
      </w:r>
    </w:p>
    <w:p w14:paraId="0BE5F232" w14:textId="77777777" w:rsidR="00174C42" w:rsidRPr="00C462AC" w:rsidRDefault="00000000">
      <w:pPr>
        <w:spacing w:line="360" w:lineRule="exact"/>
        <w:ind w:firstLineChars="200" w:firstLine="422"/>
        <w:rPr>
          <w:color w:val="000000" w:themeColor="text1"/>
        </w:rPr>
      </w:pPr>
      <w:r w:rsidRPr="00C462AC">
        <w:rPr>
          <w:rFonts w:ascii="宋体" w:hint="eastAsia"/>
          <w:b/>
          <w:color w:val="000000" w:themeColor="text1"/>
          <w:szCs w:val="21"/>
        </w:rPr>
        <w:t>1）</w:t>
      </w:r>
      <w:r w:rsidRPr="00C462AC">
        <w:rPr>
          <w:rFonts w:hint="eastAsia"/>
          <w:color w:val="000000" w:themeColor="text1"/>
        </w:rPr>
        <w:t>基于机器学习的多源异构网络安全告警日志降噪</w:t>
      </w:r>
    </w:p>
    <w:p w14:paraId="0F891B58" w14:textId="77777777" w:rsidR="00174C42" w:rsidRPr="00C462AC" w:rsidRDefault="00000000">
      <w:pPr>
        <w:adjustRightInd w:val="0"/>
        <w:snapToGrid w:val="0"/>
        <w:spacing w:line="360" w:lineRule="exact"/>
        <w:ind w:firstLineChars="200" w:firstLine="420"/>
        <w:rPr>
          <w:rFonts w:ascii="宋体" w:hAnsi="宋体" w:cs="宋体" w:hint="eastAsia"/>
          <w:bCs/>
          <w:color w:val="000000" w:themeColor="text1"/>
          <w:szCs w:val="21"/>
        </w:rPr>
      </w:pPr>
      <w:r w:rsidRPr="00C462AC">
        <w:rPr>
          <w:rFonts w:ascii="宋体" w:hAnsi="宋体" w:cs="宋体" w:hint="eastAsia"/>
          <w:bCs/>
          <w:color w:val="000000" w:themeColor="text1"/>
          <w:szCs w:val="21"/>
        </w:rPr>
        <w:t>在现有网络环境中，主要存在网格区域安全设备种类多，告警日志格式不统一的问题。安全设备包括入侵检测系统、防火墙等，在日常运行过程中，各类安全设备会产生大量的告警日志。告警日志呈现出多源异构的特点，难以统一进行管理和分析。因此，</w:t>
      </w:r>
      <w:r w:rsidRPr="00C462AC">
        <w:rPr>
          <w:rFonts w:ascii="宋体" w:hAnsi="宋体" w:cs="宋体"/>
          <w:bCs/>
          <w:color w:val="000000" w:themeColor="text1"/>
          <w:szCs w:val="21"/>
        </w:rPr>
        <w:t>引入基于</w:t>
      </w:r>
      <w:r w:rsidRPr="00C462AC">
        <w:rPr>
          <w:rFonts w:ascii="宋体" w:hAnsi="宋体" w:cs="宋体" w:hint="eastAsia"/>
          <w:bCs/>
          <w:color w:val="000000" w:themeColor="text1"/>
          <w:szCs w:val="21"/>
        </w:rPr>
        <w:t>深度网络等机器学习</w:t>
      </w:r>
      <w:r w:rsidRPr="00C462AC">
        <w:rPr>
          <w:rFonts w:ascii="宋体" w:hAnsi="宋体" w:cs="宋体"/>
          <w:bCs/>
          <w:color w:val="000000" w:themeColor="text1"/>
          <w:szCs w:val="21"/>
        </w:rPr>
        <w:t>技术的关联分析方法，</w:t>
      </w:r>
      <w:r w:rsidRPr="00C462AC">
        <w:rPr>
          <w:rFonts w:ascii="宋体" w:hAnsi="宋体" w:cs="宋体" w:hint="eastAsia"/>
          <w:bCs/>
          <w:color w:val="000000" w:themeColor="text1"/>
          <w:szCs w:val="21"/>
        </w:rPr>
        <w:t>支撑</w:t>
      </w:r>
      <w:r w:rsidRPr="00C462AC">
        <w:rPr>
          <w:rFonts w:ascii="宋体" w:hAnsi="宋体" w:cs="宋体"/>
          <w:bCs/>
          <w:color w:val="000000" w:themeColor="text1"/>
          <w:szCs w:val="21"/>
        </w:rPr>
        <w:t>对网格区域</w:t>
      </w:r>
      <w:r w:rsidRPr="00C462AC">
        <w:rPr>
          <w:rFonts w:ascii="宋体" w:hAnsi="宋体" w:cs="宋体" w:hint="eastAsia"/>
          <w:bCs/>
          <w:color w:val="000000" w:themeColor="text1"/>
          <w:szCs w:val="21"/>
        </w:rPr>
        <w:t>间</w:t>
      </w:r>
      <w:r w:rsidRPr="00C462AC">
        <w:rPr>
          <w:rFonts w:ascii="宋体" w:hAnsi="宋体" w:cs="宋体"/>
          <w:bCs/>
          <w:color w:val="000000" w:themeColor="text1"/>
          <w:szCs w:val="21"/>
        </w:rPr>
        <w:t>不同安全</w:t>
      </w:r>
      <w:r w:rsidRPr="00C462AC">
        <w:rPr>
          <w:rFonts w:ascii="宋体" w:hAnsi="宋体" w:cs="宋体" w:hint="eastAsia"/>
          <w:bCs/>
          <w:color w:val="000000" w:themeColor="text1"/>
          <w:szCs w:val="21"/>
        </w:rPr>
        <w:t>设备</w:t>
      </w:r>
      <w:r w:rsidRPr="00C462AC">
        <w:rPr>
          <w:rFonts w:ascii="宋体" w:hAnsi="宋体" w:cs="宋体"/>
          <w:bCs/>
          <w:color w:val="000000" w:themeColor="text1"/>
          <w:szCs w:val="21"/>
        </w:rPr>
        <w:t>所生成的多源异构日志和</w:t>
      </w:r>
      <w:r w:rsidRPr="00C462AC">
        <w:rPr>
          <w:rFonts w:ascii="宋体" w:hAnsi="宋体" w:cs="宋体" w:hint="eastAsia"/>
          <w:bCs/>
          <w:color w:val="000000" w:themeColor="text1"/>
          <w:szCs w:val="21"/>
        </w:rPr>
        <w:t>告警</w:t>
      </w:r>
      <w:r w:rsidRPr="00C462AC">
        <w:rPr>
          <w:rFonts w:ascii="宋体" w:hAnsi="宋体" w:cs="宋体"/>
          <w:bCs/>
          <w:color w:val="000000" w:themeColor="text1"/>
          <w:szCs w:val="21"/>
        </w:rPr>
        <w:t>进行解析和关联，</w:t>
      </w:r>
      <w:r w:rsidRPr="00C462AC">
        <w:rPr>
          <w:rFonts w:ascii="宋体" w:hAnsi="宋体" w:cs="宋体" w:hint="eastAsia"/>
          <w:bCs/>
          <w:color w:val="000000" w:themeColor="text1"/>
          <w:szCs w:val="21"/>
        </w:rPr>
        <w:t>减少告警信息中存在的重复和误报，提升网络安全告警分析能力，</w:t>
      </w:r>
      <w:r w:rsidRPr="00C462AC">
        <w:rPr>
          <w:rFonts w:ascii="宋体" w:hAnsi="宋体" w:cs="宋体"/>
          <w:bCs/>
          <w:color w:val="000000" w:themeColor="text1"/>
          <w:szCs w:val="21"/>
        </w:rPr>
        <w:t>从而减轻安全</w:t>
      </w:r>
      <w:r w:rsidRPr="00C462AC">
        <w:rPr>
          <w:rFonts w:ascii="宋体" w:hAnsi="宋体" w:cs="宋体" w:hint="eastAsia"/>
          <w:bCs/>
          <w:color w:val="000000" w:themeColor="text1"/>
          <w:szCs w:val="21"/>
        </w:rPr>
        <w:t>运维</w:t>
      </w:r>
      <w:r w:rsidRPr="00C462AC">
        <w:rPr>
          <w:rFonts w:ascii="宋体" w:hAnsi="宋体" w:cs="宋体"/>
          <w:bCs/>
          <w:color w:val="000000" w:themeColor="text1"/>
          <w:szCs w:val="21"/>
        </w:rPr>
        <w:t>人员的工作负担，提升</w:t>
      </w:r>
      <w:r w:rsidRPr="00C462AC">
        <w:rPr>
          <w:rFonts w:ascii="宋体" w:hAnsi="宋体" w:cs="宋体" w:hint="eastAsia"/>
          <w:bCs/>
          <w:color w:val="000000" w:themeColor="text1"/>
          <w:szCs w:val="21"/>
        </w:rPr>
        <w:t>告警</w:t>
      </w:r>
      <w:r w:rsidRPr="00C462AC">
        <w:rPr>
          <w:rFonts w:ascii="宋体" w:hAnsi="宋体" w:cs="宋体"/>
          <w:bCs/>
          <w:color w:val="000000" w:themeColor="text1"/>
          <w:szCs w:val="21"/>
        </w:rPr>
        <w:t>响应</w:t>
      </w:r>
      <w:r w:rsidRPr="00C462AC">
        <w:rPr>
          <w:rFonts w:ascii="宋体" w:hAnsi="宋体" w:cs="宋体" w:hint="eastAsia"/>
          <w:bCs/>
          <w:color w:val="000000" w:themeColor="text1"/>
          <w:szCs w:val="21"/>
        </w:rPr>
        <w:t>处置</w:t>
      </w:r>
      <w:r w:rsidRPr="00C462AC">
        <w:rPr>
          <w:rFonts w:ascii="宋体" w:hAnsi="宋体" w:cs="宋体"/>
          <w:bCs/>
          <w:color w:val="000000" w:themeColor="text1"/>
          <w:szCs w:val="21"/>
        </w:rPr>
        <w:t>的效率。</w:t>
      </w:r>
    </w:p>
    <w:p w14:paraId="19EAB4C5" w14:textId="77777777" w:rsidR="00174C42" w:rsidRPr="00C462AC" w:rsidRDefault="00000000">
      <w:pPr>
        <w:spacing w:line="360" w:lineRule="exact"/>
        <w:ind w:firstLineChars="200" w:firstLine="422"/>
        <w:rPr>
          <w:color w:val="000000" w:themeColor="text1"/>
        </w:rPr>
      </w:pPr>
      <w:r w:rsidRPr="00C462AC">
        <w:rPr>
          <w:rFonts w:ascii="宋体" w:hint="eastAsia"/>
          <w:b/>
          <w:color w:val="000000" w:themeColor="text1"/>
          <w:szCs w:val="21"/>
        </w:rPr>
        <w:t>2）</w:t>
      </w:r>
      <w:bookmarkStart w:id="52" w:name="_Hlk175341236"/>
      <w:r w:rsidRPr="00C462AC">
        <w:rPr>
          <w:rFonts w:ascii="宋体" w:hint="eastAsia"/>
          <w:b/>
          <w:color w:val="000000" w:themeColor="text1"/>
          <w:szCs w:val="21"/>
        </w:rPr>
        <w:t>基于大模型的网络安全日志智能辅助分析</w:t>
      </w:r>
      <w:bookmarkEnd w:id="52"/>
    </w:p>
    <w:p w14:paraId="5C25AD13" w14:textId="216CDFA4" w:rsidR="00174C42" w:rsidRPr="00C462AC" w:rsidRDefault="00000000">
      <w:pPr>
        <w:adjustRightInd w:val="0"/>
        <w:snapToGrid w:val="0"/>
        <w:spacing w:line="360" w:lineRule="exact"/>
        <w:ind w:firstLineChars="200" w:firstLine="420"/>
        <w:rPr>
          <w:color w:val="000000" w:themeColor="text1"/>
          <w:szCs w:val="22"/>
          <w:lang w:val="zh-CN"/>
        </w:rPr>
      </w:pPr>
      <w:r w:rsidRPr="00C462AC">
        <w:rPr>
          <w:rFonts w:ascii="宋体" w:hAnsi="宋体" w:cs="宋体" w:hint="eastAsia"/>
          <w:bCs/>
          <w:color w:val="000000" w:themeColor="text1"/>
          <w:szCs w:val="21"/>
          <w:lang w:val="zh-CN"/>
        </w:rPr>
        <w:t>在</w:t>
      </w:r>
      <w:r w:rsidRPr="00C462AC">
        <w:rPr>
          <w:rFonts w:ascii="宋体" w:hAnsi="宋体" w:cs="宋体" w:hint="eastAsia"/>
          <w:bCs/>
          <w:color w:val="000000" w:themeColor="text1"/>
          <w:szCs w:val="21"/>
        </w:rPr>
        <w:t>网络安全防护</w:t>
      </w:r>
      <w:r w:rsidRPr="00C462AC">
        <w:rPr>
          <w:rFonts w:ascii="宋体" w:hAnsi="宋体" w:cs="宋体" w:hint="eastAsia"/>
          <w:bCs/>
          <w:color w:val="000000" w:themeColor="text1"/>
          <w:szCs w:val="21"/>
          <w:lang w:val="zh-CN"/>
        </w:rPr>
        <w:t>业务运营中，网络安全日志分析</w:t>
      </w:r>
      <w:r w:rsidRPr="00C462AC">
        <w:rPr>
          <w:rFonts w:ascii="宋体" w:hAnsi="宋体" w:cs="宋体" w:hint="eastAsia"/>
          <w:bCs/>
          <w:color w:val="000000" w:themeColor="text1"/>
          <w:szCs w:val="21"/>
        </w:rPr>
        <w:t>面临</w:t>
      </w:r>
      <w:r w:rsidRPr="00C462AC">
        <w:rPr>
          <w:rFonts w:ascii="宋体" w:hAnsi="宋体" w:cs="宋体"/>
          <w:bCs/>
          <w:color w:val="000000" w:themeColor="text1"/>
          <w:szCs w:val="21"/>
        </w:rPr>
        <w:t>对日志精确分析</w:t>
      </w:r>
      <w:r w:rsidRPr="00C462AC">
        <w:rPr>
          <w:rFonts w:ascii="宋体" w:hAnsi="宋体" w:cs="宋体" w:hint="eastAsia"/>
          <w:bCs/>
          <w:color w:val="000000" w:themeColor="text1"/>
          <w:szCs w:val="21"/>
        </w:rPr>
        <w:t>的难点</w:t>
      </w:r>
      <w:r w:rsidRPr="00C462AC">
        <w:rPr>
          <w:rFonts w:ascii="宋体" w:hAnsi="宋体" w:cs="宋体"/>
          <w:bCs/>
          <w:color w:val="000000" w:themeColor="text1"/>
          <w:szCs w:val="21"/>
        </w:rPr>
        <w:t>。</w:t>
      </w:r>
      <w:r w:rsidRPr="00C462AC">
        <w:rPr>
          <w:rFonts w:ascii="宋体" w:hAnsi="宋体" w:cs="宋体" w:hint="eastAsia"/>
          <w:bCs/>
          <w:color w:val="000000" w:themeColor="text1"/>
          <w:szCs w:val="21"/>
        </w:rPr>
        <w:t>网络安全</w:t>
      </w:r>
      <w:r w:rsidRPr="00C462AC">
        <w:rPr>
          <w:rFonts w:ascii="宋体" w:hAnsi="宋体" w:cs="宋体"/>
          <w:bCs/>
          <w:color w:val="000000" w:themeColor="text1"/>
          <w:szCs w:val="21"/>
        </w:rPr>
        <w:t>日志，作为记录网络活动的详尽资料，包含了攻击发生时的关键线索</w:t>
      </w:r>
      <w:r w:rsidRPr="00C462AC">
        <w:rPr>
          <w:rFonts w:ascii="宋体" w:hAnsi="宋体" w:cs="宋体" w:hint="eastAsia"/>
          <w:bCs/>
          <w:color w:val="000000" w:themeColor="text1"/>
          <w:szCs w:val="21"/>
        </w:rPr>
        <w:t>。但在日常运行中，电力系统各安全设备</w:t>
      </w:r>
      <w:ins w:id="53" w:author="tian yang" w:date="2024-08-29T16:48:00Z" w16du:dateUtc="2024-08-29T08:48:00Z">
        <w:r w:rsidR="00560477">
          <w:rPr>
            <w:rFonts w:ascii="宋体" w:hAnsi="宋体" w:cs="宋体" w:hint="eastAsia"/>
            <w:bCs/>
            <w:color w:val="000000" w:themeColor="text1"/>
            <w:szCs w:val="21"/>
          </w:rPr>
          <w:t>（包括</w:t>
        </w:r>
        <w:r w:rsidR="00560477">
          <w:rPr>
            <w:rFonts w:hint="eastAsia"/>
          </w:rPr>
          <w:t>华三防火墙、绿盟</w:t>
        </w:r>
        <w:r w:rsidR="00560477">
          <w:rPr>
            <w:rFonts w:hint="eastAsia"/>
          </w:rPr>
          <w:t>IDS</w:t>
        </w:r>
        <w:r w:rsidR="00560477">
          <w:rPr>
            <w:rFonts w:hint="eastAsia"/>
          </w:rPr>
          <w:t>设备、</w:t>
        </w:r>
        <w:r w:rsidR="00560477" w:rsidRPr="00560477">
          <w:rPr>
            <w:rFonts w:hint="eastAsia"/>
          </w:rPr>
          <w:t>南瑞</w:t>
        </w:r>
        <w:r w:rsidR="00560477">
          <w:rPr>
            <w:rFonts w:hint="eastAsia"/>
          </w:rPr>
          <w:t>SIEM</w:t>
        </w:r>
        <w:r w:rsidR="00560477">
          <w:rPr>
            <w:rFonts w:hint="eastAsia"/>
          </w:rPr>
          <w:t>等</w:t>
        </w:r>
        <w:r w:rsidR="00560477">
          <w:rPr>
            <w:rFonts w:ascii="宋体" w:hAnsi="宋体" w:cs="宋体" w:hint="eastAsia"/>
            <w:bCs/>
            <w:color w:val="000000" w:themeColor="text1"/>
            <w:szCs w:val="21"/>
          </w:rPr>
          <w:t>）</w:t>
        </w:r>
      </w:ins>
      <w:r w:rsidRPr="00C462AC">
        <w:rPr>
          <w:rFonts w:ascii="宋体" w:hAnsi="宋体" w:cs="宋体" w:hint="eastAsia"/>
          <w:bCs/>
          <w:color w:val="000000" w:themeColor="text1"/>
          <w:szCs w:val="21"/>
        </w:rPr>
        <w:t>会产生大量日志数据，网络安全人员难以快速分析并进行攻击响应</w:t>
      </w:r>
      <w:r w:rsidRPr="00C462AC">
        <w:rPr>
          <w:rFonts w:ascii="宋体" w:hAnsi="宋体" w:cs="宋体"/>
          <w:bCs/>
          <w:color w:val="000000" w:themeColor="text1"/>
          <w:szCs w:val="21"/>
        </w:rPr>
        <w:t>。</w:t>
      </w:r>
      <w:r w:rsidRPr="00C462AC">
        <w:rPr>
          <w:rFonts w:ascii="宋体" w:hAnsi="宋体" w:cs="宋体" w:hint="eastAsia"/>
          <w:bCs/>
          <w:color w:val="000000" w:themeColor="text1"/>
          <w:szCs w:val="21"/>
        </w:rPr>
        <w:t>为有效</w:t>
      </w:r>
      <w:r w:rsidRPr="00C462AC">
        <w:rPr>
          <w:rFonts w:ascii="宋体" w:hAnsi="宋体" w:cs="宋体" w:hint="eastAsia"/>
          <w:bCs/>
          <w:color w:val="000000" w:themeColor="text1"/>
          <w:szCs w:val="21"/>
          <w:lang w:val="zh-CN"/>
        </w:rPr>
        <w:t>提升网络安全日志分析能力，优化</w:t>
      </w:r>
      <w:r w:rsidRPr="00C462AC">
        <w:rPr>
          <w:rFonts w:hint="eastAsia"/>
          <w:color w:val="000000" w:themeColor="text1"/>
          <w:szCs w:val="22"/>
          <w:lang w:val="zh-CN"/>
        </w:rPr>
        <w:t>攻击响应策略</w:t>
      </w:r>
      <w:r w:rsidRPr="00C462AC">
        <w:rPr>
          <w:rFonts w:ascii="宋体" w:hAnsi="宋体" w:cs="宋体" w:hint="eastAsia"/>
          <w:bCs/>
          <w:color w:val="000000" w:themeColor="text1"/>
          <w:szCs w:val="21"/>
          <w:lang w:val="zh-CN"/>
        </w:rPr>
        <w:t>，考虑改进网络安全运营方法，即</w:t>
      </w:r>
      <w:r w:rsidRPr="00C462AC">
        <w:rPr>
          <w:rFonts w:hint="eastAsia"/>
          <w:color w:val="000000" w:themeColor="text1"/>
          <w:szCs w:val="22"/>
          <w:lang w:val="zh-CN"/>
        </w:rPr>
        <w:t>利用基于生成式大模型</w:t>
      </w:r>
      <w:del w:id="54" w:author="tian yang" w:date="2024-08-29T16:57:00Z" w16du:dateUtc="2024-08-29T08:57:00Z">
        <w:r w:rsidRPr="00C462AC" w:rsidDel="00560477">
          <w:rPr>
            <w:rFonts w:hint="eastAsia"/>
            <w:color w:val="000000" w:themeColor="text1"/>
            <w:szCs w:val="22"/>
            <w:lang w:val="zh-CN"/>
          </w:rPr>
          <w:delText>技术</w:delText>
        </w:r>
      </w:del>
      <w:ins w:id="55" w:author="tian yang" w:date="2024-08-29T16:51:00Z" w16du:dateUtc="2024-08-29T08:51:00Z">
        <w:r w:rsidR="00560477">
          <w:rPr>
            <w:rFonts w:hint="eastAsia"/>
            <w:color w:val="000000" w:themeColor="text1"/>
            <w:szCs w:val="22"/>
            <w:lang w:val="zh-CN"/>
          </w:rPr>
          <w:t>（</w:t>
        </w:r>
      </w:ins>
      <w:ins w:id="56" w:author="tian yang" w:date="2024-08-29T16:57:00Z" w16du:dateUtc="2024-08-29T08:57:00Z">
        <w:r w:rsidR="00560477">
          <w:rPr>
            <w:rFonts w:hint="eastAsia"/>
            <w:color w:val="000000" w:themeColor="text1"/>
            <w:szCs w:val="22"/>
            <w:lang w:val="zh-CN"/>
          </w:rPr>
          <w:t>千问</w:t>
        </w:r>
        <w:r w:rsidR="00560477">
          <w:rPr>
            <w:rFonts w:hint="eastAsia"/>
            <w:color w:val="000000" w:themeColor="text1"/>
            <w:szCs w:val="22"/>
            <w:lang w:val="zh-CN"/>
          </w:rPr>
          <w:t>14B</w:t>
        </w:r>
        <w:r w:rsidR="00560477">
          <w:rPr>
            <w:rFonts w:hint="eastAsia"/>
            <w:color w:val="000000" w:themeColor="text1"/>
            <w:szCs w:val="22"/>
            <w:lang w:val="zh-CN"/>
          </w:rPr>
          <w:t>或千问</w:t>
        </w:r>
        <w:r w:rsidR="00560477">
          <w:rPr>
            <w:rFonts w:hint="eastAsia"/>
            <w:color w:val="000000" w:themeColor="text1"/>
            <w:szCs w:val="22"/>
            <w:lang w:val="zh-CN"/>
          </w:rPr>
          <w:t>7B</w:t>
        </w:r>
      </w:ins>
      <w:ins w:id="57" w:author="tian yang" w:date="2024-08-29T16:51:00Z" w16du:dateUtc="2024-08-29T08:51:00Z">
        <w:r w:rsidR="00560477">
          <w:rPr>
            <w:rFonts w:hint="eastAsia"/>
            <w:color w:val="000000" w:themeColor="text1"/>
            <w:szCs w:val="22"/>
            <w:lang w:val="zh-CN"/>
          </w:rPr>
          <w:t>）</w:t>
        </w:r>
      </w:ins>
      <w:r w:rsidRPr="00C462AC">
        <w:rPr>
          <w:rFonts w:hint="eastAsia"/>
          <w:color w:val="000000" w:themeColor="text1"/>
          <w:szCs w:val="22"/>
          <w:lang w:val="zh-CN"/>
        </w:rPr>
        <w:t>强大的日志数据分析能力，辅助支撑公司网络安全</w:t>
      </w:r>
      <w:r w:rsidRPr="00C462AC">
        <w:rPr>
          <w:rFonts w:hint="eastAsia"/>
          <w:color w:val="000000" w:themeColor="text1"/>
          <w:szCs w:val="22"/>
        </w:rPr>
        <w:t>运维</w:t>
      </w:r>
      <w:r w:rsidRPr="00C462AC">
        <w:rPr>
          <w:rFonts w:hint="eastAsia"/>
          <w:color w:val="000000" w:themeColor="text1"/>
          <w:szCs w:val="22"/>
          <w:lang w:val="zh-CN"/>
        </w:rPr>
        <w:t>人员进行日志数据的分析和追踪，提高工作效率；利用基于生成式大模型</w:t>
      </w:r>
      <w:ins w:id="58" w:author="tian yang" w:date="2024-08-29T16:57:00Z" w16du:dateUtc="2024-08-29T08:57:00Z">
        <w:r w:rsidR="00560477">
          <w:rPr>
            <w:rFonts w:hint="eastAsia"/>
            <w:color w:val="000000" w:themeColor="text1"/>
            <w:szCs w:val="22"/>
            <w:lang w:val="zh-CN"/>
          </w:rPr>
          <w:t>千问</w:t>
        </w:r>
      </w:ins>
      <w:r w:rsidRPr="00C462AC">
        <w:rPr>
          <w:rFonts w:hint="eastAsia"/>
          <w:color w:val="000000" w:themeColor="text1"/>
          <w:szCs w:val="22"/>
          <w:lang w:val="zh-CN"/>
        </w:rPr>
        <w:t>的辅助工具，精准查询日志管理数据库中各个网格区域内安全工具及系统产生的日志，并快速解释其日志含义，进而辅助攻击响应策略，减轻网络安全服务人员工作负担。</w:t>
      </w:r>
    </w:p>
    <w:p w14:paraId="2C6DA4FE" w14:textId="77777777" w:rsidR="00174C42" w:rsidRPr="00C462AC" w:rsidRDefault="00000000">
      <w:pPr>
        <w:spacing w:line="360" w:lineRule="exact"/>
        <w:ind w:firstLineChars="200" w:firstLine="422"/>
        <w:rPr>
          <w:rFonts w:ascii="宋体"/>
          <w:b/>
          <w:color w:val="000000" w:themeColor="text1"/>
          <w:szCs w:val="21"/>
        </w:rPr>
      </w:pPr>
      <w:r w:rsidRPr="00C462AC">
        <w:rPr>
          <w:rFonts w:ascii="宋体" w:hint="eastAsia"/>
          <w:b/>
          <w:color w:val="000000" w:themeColor="text1"/>
          <w:szCs w:val="21"/>
        </w:rPr>
        <w:t>3）电力系统蜜罐仿真技术性能提升</w:t>
      </w:r>
    </w:p>
    <w:p w14:paraId="055F7E1E" w14:textId="5859DD70" w:rsidR="00174C42" w:rsidRPr="00C462AC" w:rsidRDefault="00000000">
      <w:pPr>
        <w:adjustRightInd w:val="0"/>
        <w:snapToGrid w:val="0"/>
        <w:spacing w:line="360" w:lineRule="exact"/>
        <w:ind w:firstLineChars="200" w:firstLine="420"/>
        <w:rPr>
          <w:rFonts w:ascii="宋体" w:cs="宋体"/>
          <w:color w:val="000000" w:themeColor="text1"/>
          <w:szCs w:val="21"/>
          <w:lang w:val="zh-CN"/>
        </w:rPr>
      </w:pPr>
      <w:r w:rsidRPr="00C462AC">
        <w:rPr>
          <w:rFonts w:hint="eastAsia"/>
          <w:color w:val="000000" w:themeColor="text1"/>
          <w:szCs w:val="22"/>
        </w:rPr>
        <w:t>蜜罐是一种重要的防御手段，用于在网络安全防护运营过程中模拟关键的资产，吸引并记录攻击者的活动，以便网络安全服务人员分析攻击方法并防范潜在的威胁。在日常运行过程中，常因为蜜罐交互性与正常系统存在差异进而导致被攻击者识破。考虑通过生成式大模型</w:t>
      </w:r>
      <w:del w:id="59" w:author="tian yang" w:date="2024-08-29T16:57:00Z" w16du:dateUtc="2024-08-29T08:57:00Z">
        <w:r w:rsidRPr="00C462AC" w:rsidDel="00560477">
          <w:rPr>
            <w:rFonts w:hint="eastAsia"/>
            <w:color w:val="000000" w:themeColor="text1"/>
            <w:szCs w:val="22"/>
          </w:rPr>
          <w:delText>技术</w:delText>
        </w:r>
      </w:del>
      <w:ins w:id="60" w:author="tian yang" w:date="2024-08-29T16:57:00Z" w16du:dateUtc="2024-08-29T08:57:00Z">
        <w:r w:rsidR="00560477">
          <w:rPr>
            <w:rFonts w:hint="eastAsia"/>
            <w:color w:val="000000" w:themeColor="text1"/>
            <w:szCs w:val="22"/>
          </w:rPr>
          <w:t>千问</w:t>
        </w:r>
      </w:ins>
      <w:r w:rsidRPr="00C462AC">
        <w:rPr>
          <w:rFonts w:hint="eastAsia"/>
          <w:color w:val="000000" w:themeColor="text1"/>
          <w:szCs w:val="22"/>
        </w:rPr>
        <w:t>，提高蜜罐智能交互能力，从而提升电力系统的网络安全防护能力。利用生成式大模型</w:t>
      </w:r>
      <w:ins w:id="61" w:author="tian yang" w:date="2024-08-29T16:58:00Z" w16du:dateUtc="2024-08-29T08:58:00Z">
        <w:r w:rsidR="00560477">
          <w:rPr>
            <w:rFonts w:hint="eastAsia"/>
            <w:color w:val="000000" w:themeColor="text1"/>
            <w:szCs w:val="22"/>
          </w:rPr>
          <w:t>千问</w:t>
        </w:r>
      </w:ins>
      <w:r w:rsidRPr="00C462AC">
        <w:rPr>
          <w:rFonts w:hint="eastAsia"/>
          <w:color w:val="000000" w:themeColor="text1"/>
          <w:szCs w:val="22"/>
        </w:rPr>
        <w:t>的智能性和交互性，完成</w:t>
      </w:r>
      <w:r w:rsidRPr="00C462AC">
        <w:rPr>
          <w:rFonts w:hint="eastAsia"/>
          <w:color w:val="000000" w:themeColor="text1"/>
          <w:szCs w:val="22"/>
          <w:lang w:val="zh-CN"/>
        </w:rPr>
        <w:t>电力系统蜜罐仿真交互</w:t>
      </w:r>
      <w:r w:rsidRPr="00C462AC">
        <w:rPr>
          <w:rFonts w:hint="eastAsia"/>
          <w:color w:val="000000" w:themeColor="text1"/>
          <w:szCs w:val="22"/>
        </w:rPr>
        <w:t>，使用生成式大模型</w:t>
      </w:r>
      <w:r w:rsidRPr="00C462AC">
        <w:rPr>
          <w:rFonts w:hint="eastAsia"/>
          <w:color w:val="000000" w:themeColor="text1"/>
          <w:szCs w:val="22"/>
        </w:rPr>
        <w:t>Agent</w:t>
      </w:r>
      <w:r w:rsidRPr="00C462AC">
        <w:rPr>
          <w:rFonts w:hint="eastAsia"/>
          <w:color w:val="000000" w:themeColor="text1"/>
          <w:szCs w:val="22"/>
        </w:rPr>
        <w:t>，根据各个网格的网络结构、关键服务、应用程序等信息，在运行过程中，基于攻击者的动作动态生成交互响应，从而提高蜜罐交互性能，使其能够更逼真地模仿各个网格环境的虚拟网络结构和服务配置，增加蜜罐的吸引力。</w:t>
      </w:r>
    </w:p>
    <w:p w14:paraId="3B75F035" w14:textId="77777777" w:rsidR="00174C42" w:rsidRPr="00C462AC" w:rsidRDefault="00000000">
      <w:pPr>
        <w:pStyle w:val="3"/>
        <w:numPr>
          <w:ilvl w:val="0"/>
          <w:numId w:val="0"/>
        </w:numPr>
        <w:spacing w:before="0" w:after="0" w:line="360" w:lineRule="exact"/>
        <w:rPr>
          <w:rFonts w:ascii="黑体" w:eastAsia="黑体" w:hAnsi="黑体" w:hint="eastAsia"/>
          <w:color w:val="000000" w:themeColor="text1"/>
          <w:sz w:val="21"/>
          <w:szCs w:val="21"/>
        </w:rPr>
      </w:pPr>
      <w:bookmarkStart w:id="62" w:name="_Toc544"/>
      <w:bookmarkStart w:id="63" w:name="_Toc6002"/>
      <w:r w:rsidRPr="00C462AC">
        <w:rPr>
          <w:rFonts w:ascii="黑体" w:eastAsia="黑体" w:hAnsi="黑体" w:hint="eastAsia"/>
          <w:color w:val="000000" w:themeColor="text1"/>
          <w:sz w:val="21"/>
          <w:szCs w:val="21"/>
        </w:rPr>
        <w:t xml:space="preserve">3.1.2  </w:t>
      </w:r>
      <w:bookmarkEnd w:id="62"/>
      <w:r w:rsidRPr="00C462AC">
        <w:rPr>
          <w:rFonts w:ascii="黑体" w:eastAsia="黑体" w:hAnsi="黑体" w:hint="eastAsia"/>
          <w:color w:val="000000" w:themeColor="text1"/>
          <w:sz w:val="21"/>
          <w:szCs w:val="21"/>
        </w:rPr>
        <w:t>项目类别</w:t>
      </w:r>
      <w:bookmarkEnd w:id="63"/>
    </w:p>
    <w:bookmarkEnd w:id="51"/>
    <w:p w14:paraId="368CFAA5" w14:textId="77777777" w:rsidR="00174C42" w:rsidRPr="00C462AC" w:rsidRDefault="00000000">
      <w:pPr>
        <w:adjustRightInd w:val="0"/>
        <w:snapToGrid w:val="0"/>
        <w:spacing w:line="360" w:lineRule="exact"/>
        <w:ind w:firstLineChars="200" w:firstLine="420"/>
        <w:rPr>
          <w:color w:val="000000" w:themeColor="text1"/>
          <w:szCs w:val="22"/>
        </w:rPr>
      </w:pPr>
      <w:r w:rsidRPr="00C462AC">
        <w:rPr>
          <w:rFonts w:hint="eastAsia"/>
          <w:color w:val="000000" w:themeColor="text1"/>
          <w:szCs w:val="22"/>
        </w:rPr>
        <w:t>按照</w:t>
      </w:r>
      <w:r w:rsidRPr="00C462AC">
        <w:rPr>
          <w:rFonts w:ascii="宋体" w:hAnsi="宋体" w:cs="宋体" w:hint="eastAsia"/>
          <w:color w:val="000000" w:themeColor="text1"/>
          <w:szCs w:val="21"/>
        </w:rPr>
        <w:t>《国家电网有限公司电网数字化项目工作量度量规范》及《国家电网有限公司电网数字化项目工作量度量规范应用指南（2020版）》要求，</w:t>
      </w:r>
      <w:r w:rsidRPr="00C462AC">
        <w:rPr>
          <w:rFonts w:ascii="宋体" w:hAnsi="宋体" w:cs="宋体"/>
          <w:color w:val="000000" w:themeColor="text1"/>
          <w:szCs w:val="21"/>
        </w:rPr>
        <w:t>本项目属于“</w:t>
      </w:r>
      <w:r w:rsidRPr="00C462AC">
        <w:rPr>
          <w:rFonts w:ascii="宋体" w:hAnsi="宋体" w:cs="宋体" w:hint="eastAsia"/>
          <w:color w:val="000000" w:themeColor="text1"/>
          <w:szCs w:val="21"/>
        </w:rPr>
        <w:t>业务</w:t>
      </w:r>
      <w:r w:rsidRPr="00C462AC">
        <w:rPr>
          <w:rFonts w:ascii="宋体" w:hAnsi="宋体" w:cs="宋体"/>
          <w:color w:val="000000" w:themeColor="text1"/>
          <w:szCs w:val="21"/>
        </w:rPr>
        <w:t>运营类”</w:t>
      </w:r>
      <w:r w:rsidRPr="00C462AC">
        <w:rPr>
          <w:rFonts w:ascii="宋体" w:hAnsi="宋体" w:cs="宋体" w:hint="eastAsia"/>
          <w:color w:val="000000" w:themeColor="text1"/>
          <w:szCs w:val="21"/>
        </w:rPr>
        <w:t>，</w:t>
      </w:r>
      <w:r w:rsidRPr="00C462AC">
        <w:rPr>
          <w:rFonts w:ascii="宋体" w:hAnsi="宋体" w:cs="宋体"/>
          <w:color w:val="000000" w:themeColor="text1"/>
          <w:szCs w:val="21"/>
        </w:rPr>
        <w:t>应按照业务运营类开展相关工作。</w:t>
      </w:r>
    </w:p>
    <w:tbl>
      <w:tblPr>
        <w:tblStyle w:val="af5"/>
        <w:tblW w:w="9288" w:type="dxa"/>
        <w:jc w:val="center"/>
        <w:tblLayout w:type="fixed"/>
        <w:tblLook w:val="04A0" w:firstRow="1" w:lastRow="0" w:firstColumn="1" w:lastColumn="0" w:noHBand="0" w:noVBand="1"/>
      </w:tblPr>
      <w:tblGrid>
        <w:gridCol w:w="1080"/>
        <w:gridCol w:w="1920"/>
        <w:gridCol w:w="6288"/>
      </w:tblGrid>
      <w:tr w:rsidR="00174C42" w:rsidRPr="00C462AC" w14:paraId="69AEE913" w14:textId="77777777">
        <w:trPr>
          <w:jc w:val="center"/>
        </w:trPr>
        <w:tc>
          <w:tcPr>
            <w:tcW w:w="1080" w:type="dxa"/>
          </w:tcPr>
          <w:p w14:paraId="59785A2A" w14:textId="77777777" w:rsidR="00174C42" w:rsidRPr="00C462AC" w:rsidRDefault="00000000">
            <w:pPr>
              <w:adjustRightInd w:val="0"/>
              <w:snapToGrid w:val="0"/>
              <w:spacing w:line="360" w:lineRule="exact"/>
              <w:jc w:val="center"/>
              <w:rPr>
                <w:rFonts w:ascii="宋体" w:hAnsi="宋体" w:cs="宋体" w:hint="eastAsia"/>
                <w:b/>
                <w:bCs/>
                <w:color w:val="000000" w:themeColor="text1"/>
              </w:rPr>
            </w:pPr>
            <w:r w:rsidRPr="00C462AC">
              <w:rPr>
                <w:rFonts w:ascii="宋体" w:hAnsi="宋体" w:cs="宋体" w:hint="eastAsia"/>
                <w:b/>
                <w:bCs/>
                <w:color w:val="000000" w:themeColor="text1"/>
              </w:rPr>
              <w:t>序号</w:t>
            </w:r>
          </w:p>
        </w:tc>
        <w:tc>
          <w:tcPr>
            <w:tcW w:w="1920" w:type="dxa"/>
          </w:tcPr>
          <w:p w14:paraId="7927EF5F" w14:textId="77777777" w:rsidR="00174C42" w:rsidRPr="00C462AC" w:rsidRDefault="00000000">
            <w:pPr>
              <w:adjustRightInd w:val="0"/>
              <w:snapToGrid w:val="0"/>
              <w:spacing w:line="360" w:lineRule="exact"/>
              <w:jc w:val="center"/>
              <w:rPr>
                <w:rFonts w:ascii="宋体" w:hAnsi="宋体" w:cs="宋体" w:hint="eastAsia"/>
                <w:b/>
                <w:bCs/>
                <w:color w:val="000000" w:themeColor="text1"/>
              </w:rPr>
            </w:pPr>
            <w:r w:rsidRPr="00C462AC">
              <w:rPr>
                <w:rFonts w:ascii="宋体" w:hAnsi="宋体" w:cs="宋体" w:hint="eastAsia"/>
                <w:b/>
                <w:bCs/>
                <w:color w:val="000000" w:themeColor="text1"/>
              </w:rPr>
              <w:t>分类</w:t>
            </w:r>
          </w:p>
        </w:tc>
        <w:tc>
          <w:tcPr>
            <w:tcW w:w="6288" w:type="dxa"/>
          </w:tcPr>
          <w:p w14:paraId="0C1701DB" w14:textId="77777777" w:rsidR="00174C42" w:rsidRPr="00C462AC" w:rsidRDefault="00000000">
            <w:pPr>
              <w:adjustRightInd w:val="0"/>
              <w:snapToGrid w:val="0"/>
              <w:spacing w:line="360" w:lineRule="exact"/>
              <w:jc w:val="center"/>
              <w:rPr>
                <w:rFonts w:ascii="宋体" w:hAnsi="宋体" w:cs="宋体" w:hint="eastAsia"/>
                <w:b/>
                <w:bCs/>
                <w:color w:val="000000" w:themeColor="text1"/>
              </w:rPr>
            </w:pPr>
            <w:r w:rsidRPr="00C462AC">
              <w:rPr>
                <w:rFonts w:ascii="宋体" w:hAnsi="宋体" w:cs="宋体" w:hint="eastAsia"/>
                <w:b/>
                <w:bCs/>
                <w:color w:val="000000" w:themeColor="text1"/>
              </w:rPr>
              <w:t>分类描述</w:t>
            </w:r>
          </w:p>
        </w:tc>
      </w:tr>
      <w:tr w:rsidR="00174C42" w:rsidRPr="00C462AC" w14:paraId="51BE6B9A" w14:textId="77777777">
        <w:trPr>
          <w:jc w:val="center"/>
        </w:trPr>
        <w:tc>
          <w:tcPr>
            <w:tcW w:w="1080" w:type="dxa"/>
            <w:vAlign w:val="center"/>
          </w:tcPr>
          <w:p w14:paraId="763078C8" w14:textId="77777777" w:rsidR="00174C42" w:rsidRPr="00C462AC" w:rsidRDefault="00000000">
            <w:pPr>
              <w:adjustRightInd w:val="0"/>
              <w:snapToGrid w:val="0"/>
              <w:spacing w:line="360" w:lineRule="exact"/>
              <w:jc w:val="center"/>
              <w:rPr>
                <w:rFonts w:ascii="宋体" w:hAnsi="宋体" w:cs="宋体" w:hint="eastAsia"/>
                <w:color w:val="000000" w:themeColor="text1"/>
              </w:rPr>
            </w:pPr>
            <w:r w:rsidRPr="00C462AC">
              <w:rPr>
                <w:rFonts w:ascii="宋体" w:hAnsi="宋体" w:cs="宋体" w:hint="eastAsia"/>
                <w:color w:val="000000" w:themeColor="text1"/>
              </w:rPr>
              <w:t>1</w:t>
            </w:r>
          </w:p>
        </w:tc>
        <w:tc>
          <w:tcPr>
            <w:tcW w:w="1920" w:type="dxa"/>
            <w:vAlign w:val="center"/>
          </w:tcPr>
          <w:p w14:paraId="3C968CAA" w14:textId="77777777" w:rsidR="00174C42" w:rsidRPr="00C462AC" w:rsidRDefault="00000000">
            <w:pPr>
              <w:adjustRightInd w:val="0"/>
              <w:snapToGrid w:val="0"/>
              <w:spacing w:line="360" w:lineRule="exact"/>
              <w:jc w:val="center"/>
              <w:rPr>
                <w:rFonts w:ascii="宋体" w:hAnsi="宋体" w:cs="宋体" w:hint="eastAsia"/>
                <w:color w:val="000000" w:themeColor="text1"/>
              </w:rPr>
            </w:pPr>
            <w:r w:rsidRPr="00C462AC">
              <w:rPr>
                <w:rFonts w:ascii="宋体" w:hAnsi="宋体" w:cs="宋体" w:hint="eastAsia"/>
                <w:color w:val="000000" w:themeColor="text1"/>
              </w:rPr>
              <w:t>咨询设计类</w:t>
            </w:r>
          </w:p>
        </w:tc>
        <w:tc>
          <w:tcPr>
            <w:tcW w:w="6288" w:type="dxa"/>
            <w:vAlign w:val="center"/>
          </w:tcPr>
          <w:p w14:paraId="769F20E8" w14:textId="77777777" w:rsidR="00174C42" w:rsidRPr="00C462AC" w:rsidRDefault="00000000">
            <w:pPr>
              <w:adjustRightInd w:val="0"/>
              <w:snapToGrid w:val="0"/>
              <w:spacing w:line="360" w:lineRule="exact"/>
              <w:jc w:val="left"/>
              <w:rPr>
                <w:rFonts w:ascii="宋体" w:hAnsi="宋体" w:cs="宋体" w:hint="eastAsia"/>
                <w:color w:val="000000" w:themeColor="text1"/>
              </w:rPr>
            </w:pPr>
            <w:r w:rsidRPr="00C462AC">
              <w:rPr>
                <w:rFonts w:ascii="宋体" w:hAnsi="宋体" w:cs="宋体" w:hint="eastAsia"/>
                <w:color w:val="000000" w:themeColor="text1"/>
              </w:rPr>
              <w:t>电网数字化领域的顶层设计、总体设计、专项研究等咨询和设计</w:t>
            </w:r>
            <w:r w:rsidRPr="00C462AC">
              <w:rPr>
                <w:rFonts w:ascii="宋体" w:hAnsi="宋体" w:cs="宋体" w:hint="eastAsia"/>
                <w:color w:val="000000" w:themeColor="text1"/>
              </w:rPr>
              <w:lastRenderedPageBreak/>
              <w:t>相关工作，不包括系统开发设计相关工作。</w:t>
            </w:r>
          </w:p>
        </w:tc>
      </w:tr>
      <w:tr w:rsidR="00174C42" w:rsidRPr="00C462AC" w14:paraId="5A6227FC" w14:textId="77777777">
        <w:trPr>
          <w:jc w:val="center"/>
        </w:trPr>
        <w:tc>
          <w:tcPr>
            <w:tcW w:w="1080" w:type="dxa"/>
            <w:vAlign w:val="center"/>
          </w:tcPr>
          <w:p w14:paraId="1132CE70" w14:textId="77777777" w:rsidR="00174C42" w:rsidRPr="00C462AC" w:rsidRDefault="00000000">
            <w:pPr>
              <w:adjustRightInd w:val="0"/>
              <w:snapToGrid w:val="0"/>
              <w:spacing w:line="360" w:lineRule="exact"/>
              <w:jc w:val="center"/>
              <w:rPr>
                <w:rFonts w:ascii="宋体" w:hAnsi="宋体" w:cs="宋体" w:hint="eastAsia"/>
                <w:color w:val="000000" w:themeColor="text1"/>
              </w:rPr>
            </w:pPr>
            <w:r w:rsidRPr="00C462AC">
              <w:rPr>
                <w:rFonts w:ascii="宋体" w:hAnsi="宋体" w:cs="宋体" w:hint="eastAsia"/>
                <w:color w:val="000000" w:themeColor="text1"/>
              </w:rPr>
              <w:lastRenderedPageBreak/>
              <w:t>2</w:t>
            </w:r>
          </w:p>
        </w:tc>
        <w:tc>
          <w:tcPr>
            <w:tcW w:w="1920" w:type="dxa"/>
            <w:vAlign w:val="center"/>
          </w:tcPr>
          <w:p w14:paraId="652649D8" w14:textId="77777777" w:rsidR="00174C42" w:rsidRPr="00C462AC" w:rsidRDefault="00000000">
            <w:pPr>
              <w:adjustRightInd w:val="0"/>
              <w:snapToGrid w:val="0"/>
              <w:spacing w:line="360" w:lineRule="exact"/>
              <w:jc w:val="center"/>
              <w:rPr>
                <w:rFonts w:ascii="宋体" w:hAnsi="宋体" w:cs="宋体" w:hint="eastAsia"/>
                <w:color w:val="000000" w:themeColor="text1"/>
              </w:rPr>
            </w:pPr>
            <w:r w:rsidRPr="00C462AC">
              <w:rPr>
                <w:rFonts w:ascii="宋体" w:hAnsi="宋体" w:cs="宋体" w:hint="eastAsia"/>
                <w:color w:val="000000" w:themeColor="text1"/>
              </w:rPr>
              <w:t>系统开发类</w:t>
            </w:r>
          </w:p>
        </w:tc>
        <w:tc>
          <w:tcPr>
            <w:tcW w:w="6288" w:type="dxa"/>
            <w:vAlign w:val="center"/>
          </w:tcPr>
          <w:p w14:paraId="08EBD54A" w14:textId="77777777" w:rsidR="00174C42" w:rsidRPr="00C462AC" w:rsidRDefault="00000000">
            <w:pPr>
              <w:adjustRightInd w:val="0"/>
              <w:snapToGrid w:val="0"/>
              <w:spacing w:line="360" w:lineRule="exact"/>
              <w:jc w:val="left"/>
              <w:rPr>
                <w:rFonts w:ascii="宋体" w:hAnsi="宋体" w:cs="宋体" w:hint="eastAsia"/>
                <w:color w:val="000000" w:themeColor="text1"/>
              </w:rPr>
            </w:pPr>
            <w:r w:rsidRPr="00C462AC">
              <w:rPr>
                <w:rFonts w:ascii="宋体" w:hAnsi="宋体" w:cs="宋体" w:hint="eastAsia"/>
                <w:color w:val="000000" w:themeColor="text1"/>
              </w:rPr>
              <w:t>信息系统功能设计及利用各类编程语言进行开发实现的工作，主要包括需求分析、系统设计和开发等内容</w:t>
            </w:r>
          </w:p>
        </w:tc>
      </w:tr>
      <w:tr w:rsidR="00174C42" w:rsidRPr="00C462AC" w14:paraId="7925F431" w14:textId="77777777">
        <w:trPr>
          <w:jc w:val="center"/>
        </w:trPr>
        <w:tc>
          <w:tcPr>
            <w:tcW w:w="1080" w:type="dxa"/>
            <w:vAlign w:val="center"/>
          </w:tcPr>
          <w:p w14:paraId="02A4DFEB" w14:textId="77777777" w:rsidR="00174C42" w:rsidRPr="00C462AC" w:rsidRDefault="00000000">
            <w:pPr>
              <w:adjustRightInd w:val="0"/>
              <w:snapToGrid w:val="0"/>
              <w:spacing w:line="360" w:lineRule="exact"/>
              <w:jc w:val="center"/>
              <w:rPr>
                <w:rFonts w:ascii="宋体" w:hAnsi="宋体" w:cs="宋体" w:hint="eastAsia"/>
                <w:color w:val="000000" w:themeColor="text1"/>
              </w:rPr>
            </w:pPr>
            <w:r w:rsidRPr="00C462AC">
              <w:rPr>
                <w:rFonts w:ascii="宋体" w:hAnsi="宋体" w:cs="宋体" w:hint="eastAsia"/>
                <w:color w:val="000000" w:themeColor="text1"/>
              </w:rPr>
              <w:t>3</w:t>
            </w:r>
          </w:p>
        </w:tc>
        <w:tc>
          <w:tcPr>
            <w:tcW w:w="1920" w:type="dxa"/>
            <w:vAlign w:val="center"/>
          </w:tcPr>
          <w:p w14:paraId="0A2EE708" w14:textId="77777777" w:rsidR="00174C42" w:rsidRPr="00C462AC" w:rsidRDefault="00000000">
            <w:pPr>
              <w:adjustRightInd w:val="0"/>
              <w:snapToGrid w:val="0"/>
              <w:spacing w:line="360" w:lineRule="exact"/>
              <w:jc w:val="center"/>
              <w:rPr>
                <w:rFonts w:ascii="宋体" w:hAnsi="宋体" w:cs="宋体" w:hint="eastAsia"/>
                <w:color w:val="000000" w:themeColor="text1"/>
              </w:rPr>
            </w:pPr>
            <w:r w:rsidRPr="00C462AC">
              <w:rPr>
                <w:rFonts w:ascii="宋体" w:hAnsi="宋体" w:cs="宋体" w:hint="eastAsia"/>
                <w:color w:val="000000" w:themeColor="text1"/>
              </w:rPr>
              <w:t>集成实施类</w:t>
            </w:r>
          </w:p>
        </w:tc>
        <w:tc>
          <w:tcPr>
            <w:tcW w:w="6288" w:type="dxa"/>
            <w:vAlign w:val="center"/>
          </w:tcPr>
          <w:p w14:paraId="4461DB46" w14:textId="77777777" w:rsidR="00174C42" w:rsidRPr="00C462AC" w:rsidRDefault="00000000">
            <w:pPr>
              <w:adjustRightInd w:val="0"/>
              <w:snapToGrid w:val="0"/>
              <w:spacing w:line="360" w:lineRule="exact"/>
              <w:jc w:val="left"/>
              <w:rPr>
                <w:rFonts w:ascii="宋体" w:hAnsi="宋体" w:cs="宋体" w:hint="eastAsia"/>
                <w:color w:val="000000" w:themeColor="text1"/>
              </w:rPr>
            </w:pPr>
            <w:r w:rsidRPr="00C462AC">
              <w:rPr>
                <w:rFonts w:ascii="宋体" w:hAnsi="宋体" w:cs="宋体" w:hint="eastAsia"/>
                <w:color w:val="000000" w:themeColor="text1"/>
              </w:rPr>
              <w:t>开发工作完成或购买套装软件的配套安装、配置、调试、培训等工作，一般是以软件功能能够正常使用为主的实施工作。</w:t>
            </w:r>
          </w:p>
        </w:tc>
      </w:tr>
      <w:tr w:rsidR="00174C42" w:rsidRPr="00C462AC" w14:paraId="29D6D1AB" w14:textId="77777777">
        <w:trPr>
          <w:jc w:val="center"/>
        </w:trPr>
        <w:tc>
          <w:tcPr>
            <w:tcW w:w="1080" w:type="dxa"/>
            <w:vAlign w:val="center"/>
          </w:tcPr>
          <w:p w14:paraId="401602AC" w14:textId="77777777" w:rsidR="00174C42" w:rsidRPr="00C462AC" w:rsidRDefault="00000000">
            <w:pPr>
              <w:adjustRightInd w:val="0"/>
              <w:snapToGrid w:val="0"/>
              <w:spacing w:line="360" w:lineRule="exact"/>
              <w:jc w:val="center"/>
              <w:rPr>
                <w:rFonts w:ascii="宋体" w:hAnsi="宋体" w:cs="宋体" w:hint="eastAsia"/>
                <w:color w:val="000000" w:themeColor="text1"/>
              </w:rPr>
            </w:pPr>
            <w:r w:rsidRPr="00C462AC">
              <w:rPr>
                <w:rFonts w:ascii="宋体" w:hAnsi="宋体" w:cs="宋体" w:hint="eastAsia"/>
                <w:color w:val="000000" w:themeColor="text1"/>
              </w:rPr>
              <w:t>4</w:t>
            </w:r>
          </w:p>
        </w:tc>
        <w:tc>
          <w:tcPr>
            <w:tcW w:w="1920" w:type="dxa"/>
            <w:vAlign w:val="center"/>
          </w:tcPr>
          <w:p w14:paraId="27715887" w14:textId="77777777" w:rsidR="00174C42" w:rsidRPr="00C462AC" w:rsidRDefault="00000000">
            <w:pPr>
              <w:adjustRightInd w:val="0"/>
              <w:snapToGrid w:val="0"/>
              <w:spacing w:line="360" w:lineRule="exact"/>
              <w:jc w:val="center"/>
              <w:rPr>
                <w:rFonts w:ascii="宋体" w:hAnsi="宋体" w:cs="宋体" w:hint="eastAsia"/>
                <w:color w:val="000000" w:themeColor="text1"/>
              </w:rPr>
            </w:pPr>
            <w:r w:rsidRPr="00C462AC">
              <w:rPr>
                <w:rFonts w:ascii="宋体" w:hAnsi="宋体" w:cs="宋体" w:hint="eastAsia"/>
                <w:color w:val="000000" w:themeColor="text1"/>
              </w:rPr>
              <w:t>业务运营类</w:t>
            </w:r>
          </w:p>
        </w:tc>
        <w:tc>
          <w:tcPr>
            <w:tcW w:w="6288" w:type="dxa"/>
            <w:vAlign w:val="center"/>
          </w:tcPr>
          <w:p w14:paraId="425DF6EE" w14:textId="77777777" w:rsidR="00174C42" w:rsidRPr="00C462AC" w:rsidRDefault="00000000">
            <w:pPr>
              <w:adjustRightInd w:val="0"/>
              <w:snapToGrid w:val="0"/>
              <w:spacing w:line="360" w:lineRule="exact"/>
              <w:jc w:val="left"/>
              <w:rPr>
                <w:rFonts w:ascii="宋体" w:hAnsi="宋体" w:cs="宋体" w:hint="eastAsia"/>
                <w:color w:val="000000" w:themeColor="text1"/>
              </w:rPr>
            </w:pPr>
            <w:r w:rsidRPr="00C462AC">
              <w:rPr>
                <w:rFonts w:ascii="宋体" w:hAnsi="宋体" w:cs="宋体" w:hint="eastAsia"/>
                <w:color w:val="000000" w:themeColor="text1"/>
              </w:rPr>
              <w:t>以系统运行、业务应用、用户行为等常态统计分析为基础，开展系统优化改造、应用敏捷迭代、内容更新升级、用户产品推广、商务模式拓展、网络安全服务、可研论证、后评估、绩效评估等工作。</w:t>
            </w:r>
          </w:p>
        </w:tc>
      </w:tr>
      <w:tr w:rsidR="00174C42" w:rsidRPr="00C462AC" w14:paraId="267546A5" w14:textId="77777777">
        <w:trPr>
          <w:jc w:val="center"/>
        </w:trPr>
        <w:tc>
          <w:tcPr>
            <w:tcW w:w="1080" w:type="dxa"/>
            <w:vAlign w:val="center"/>
          </w:tcPr>
          <w:p w14:paraId="3136525B" w14:textId="77777777" w:rsidR="00174C42" w:rsidRPr="00C462AC" w:rsidRDefault="00000000">
            <w:pPr>
              <w:adjustRightInd w:val="0"/>
              <w:snapToGrid w:val="0"/>
              <w:spacing w:line="360" w:lineRule="exact"/>
              <w:jc w:val="center"/>
              <w:rPr>
                <w:rFonts w:ascii="宋体" w:hAnsi="宋体" w:cs="宋体" w:hint="eastAsia"/>
                <w:color w:val="000000" w:themeColor="text1"/>
              </w:rPr>
            </w:pPr>
            <w:r w:rsidRPr="00C462AC">
              <w:rPr>
                <w:rFonts w:ascii="宋体" w:hAnsi="宋体" w:cs="宋体" w:hint="eastAsia"/>
                <w:color w:val="000000" w:themeColor="text1"/>
              </w:rPr>
              <w:t>5</w:t>
            </w:r>
          </w:p>
        </w:tc>
        <w:tc>
          <w:tcPr>
            <w:tcW w:w="1920" w:type="dxa"/>
            <w:vAlign w:val="center"/>
          </w:tcPr>
          <w:p w14:paraId="0C02409B" w14:textId="77777777" w:rsidR="00174C42" w:rsidRPr="00C462AC" w:rsidRDefault="00000000">
            <w:pPr>
              <w:adjustRightInd w:val="0"/>
              <w:snapToGrid w:val="0"/>
              <w:spacing w:line="360" w:lineRule="exact"/>
              <w:jc w:val="center"/>
              <w:rPr>
                <w:rFonts w:ascii="宋体" w:hAnsi="宋体" w:cs="宋体" w:hint="eastAsia"/>
                <w:color w:val="000000" w:themeColor="text1"/>
              </w:rPr>
            </w:pPr>
            <w:r w:rsidRPr="00C462AC">
              <w:rPr>
                <w:rFonts w:ascii="宋体" w:hAnsi="宋体" w:cs="宋体" w:hint="eastAsia"/>
                <w:color w:val="000000" w:themeColor="text1"/>
              </w:rPr>
              <w:t>数据工程类</w:t>
            </w:r>
          </w:p>
        </w:tc>
        <w:tc>
          <w:tcPr>
            <w:tcW w:w="6288" w:type="dxa"/>
            <w:vAlign w:val="center"/>
          </w:tcPr>
          <w:p w14:paraId="4D754217" w14:textId="77777777" w:rsidR="00174C42" w:rsidRPr="00C462AC" w:rsidRDefault="00000000">
            <w:pPr>
              <w:adjustRightInd w:val="0"/>
              <w:snapToGrid w:val="0"/>
              <w:spacing w:line="360" w:lineRule="exact"/>
              <w:jc w:val="left"/>
              <w:rPr>
                <w:rFonts w:ascii="宋体" w:hAnsi="宋体" w:cs="宋体" w:hint="eastAsia"/>
                <w:color w:val="000000" w:themeColor="text1"/>
              </w:rPr>
            </w:pPr>
            <w:r w:rsidRPr="00C462AC">
              <w:rPr>
                <w:rFonts w:ascii="宋体" w:hAnsi="宋体" w:cs="宋体" w:hint="eastAsia"/>
                <w:color w:val="000000" w:themeColor="text1"/>
              </w:rPr>
              <w:t>对数据源进行接入整合、加工处理和开发利用，通过数据分析挖掘实现数据价值的相关工作。</w:t>
            </w:r>
          </w:p>
        </w:tc>
      </w:tr>
    </w:tbl>
    <w:p w14:paraId="7C23FD0E" w14:textId="77777777" w:rsidR="00174C42" w:rsidRPr="00C462AC" w:rsidRDefault="00000000">
      <w:pPr>
        <w:pStyle w:val="2"/>
        <w:numPr>
          <w:ilvl w:val="1"/>
          <w:numId w:val="0"/>
        </w:numPr>
        <w:adjustRightInd w:val="0"/>
        <w:snapToGrid w:val="0"/>
        <w:spacing w:before="0" w:after="0" w:line="360" w:lineRule="exact"/>
        <w:ind w:rightChars="0"/>
        <w:rPr>
          <w:rFonts w:ascii="黑体" w:hAnsi="黑体" w:cs="黑体" w:hint="eastAsia"/>
          <w:color w:val="000000" w:themeColor="text1"/>
          <w:sz w:val="21"/>
          <w:szCs w:val="21"/>
        </w:rPr>
      </w:pPr>
      <w:bookmarkStart w:id="64" w:name="_Toc4956"/>
      <w:r w:rsidRPr="00C462AC">
        <w:rPr>
          <w:rFonts w:ascii="黑体" w:hAnsi="黑体" w:cs="黑体" w:hint="eastAsia"/>
          <w:color w:val="000000" w:themeColor="text1"/>
          <w:sz w:val="21"/>
          <w:szCs w:val="21"/>
        </w:rPr>
        <w:t>3.2  集成需求</w:t>
      </w:r>
      <w:bookmarkEnd w:id="64"/>
    </w:p>
    <w:p w14:paraId="0BB00F7B" w14:textId="77777777" w:rsidR="00174C42" w:rsidRPr="00C462AC" w:rsidRDefault="00000000">
      <w:pPr>
        <w:adjustRightInd w:val="0"/>
        <w:snapToGrid w:val="0"/>
        <w:spacing w:line="360" w:lineRule="exact"/>
        <w:ind w:firstLineChars="200" w:firstLine="420"/>
        <w:rPr>
          <w:color w:val="000000" w:themeColor="text1"/>
          <w:szCs w:val="22"/>
        </w:rPr>
      </w:pPr>
      <w:r w:rsidRPr="00C462AC">
        <w:rPr>
          <w:rFonts w:hint="eastAsia"/>
          <w:color w:val="000000" w:themeColor="text1"/>
          <w:szCs w:val="22"/>
        </w:rPr>
        <w:t>不涉及。</w:t>
      </w:r>
    </w:p>
    <w:p w14:paraId="7C4E8BDD" w14:textId="77777777" w:rsidR="00174C42" w:rsidRPr="00C462AC" w:rsidRDefault="00000000">
      <w:pPr>
        <w:pStyle w:val="2"/>
        <w:numPr>
          <w:ilvl w:val="1"/>
          <w:numId w:val="0"/>
        </w:numPr>
        <w:adjustRightInd w:val="0"/>
        <w:snapToGrid w:val="0"/>
        <w:spacing w:before="0" w:after="0" w:line="360" w:lineRule="exact"/>
        <w:ind w:rightChars="0"/>
        <w:rPr>
          <w:rFonts w:ascii="黑体" w:hAnsi="黑体" w:cs="黑体" w:hint="eastAsia"/>
          <w:color w:val="000000" w:themeColor="text1"/>
          <w:sz w:val="21"/>
          <w:szCs w:val="21"/>
        </w:rPr>
      </w:pPr>
      <w:bookmarkStart w:id="65" w:name="_Toc5374"/>
      <w:r w:rsidRPr="00C462AC">
        <w:rPr>
          <w:rFonts w:ascii="黑体" w:hAnsi="黑体" w:cs="黑体" w:hint="eastAsia"/>
          <w:color w:val="000000" w:themeColor="text1"/>
          <w:sz w:val="21"/>
          <w:szCs w:val="21"/>
        </w:rPr>
        <w:t>3.3  非功能需求</w:t>
      </w:r>
      <w:bookmarkEnd w:id="65"/>
    </w:p>
    <w:p w14:paraId="6C58A79A" w14:textId="77777777" w:rsidR="00174C42" w:rsidRPr="00C462AC" w:rsidRDefault="00000000">
      <w:pPr>
        <w:pStyle w:val="3"/>
        <w:numPr>
          <w:ilvl w:val="2"/>
          <w:numId w:val="0"/>
        </w:numPr>
        <w:adjustRightInd w:val="0"/>
        <w:snapToGrid w:val="0"/>
        <w:spacing w:before="0" w:after="0" w:line="360" w:lineRule="exact"/>
        <w:rPr>
          <w:rFonts w:ascii="黑体" w:eastAsia="黑体" w:hAnsi="黑体" w:cs="黑体" w:hint="eastAsia"/>
          <w:color w:val="000000" w:themeColor="text1"/>
          <w:sz w:val="21"/>
          <w:szCs w:val="21"/>
        </w:rPr>
      </w:pPr>
      <w:bookmarkStart w:id="66" w:name="_Toc9636"/>
      <w:r w:rsidRPr="00C462AC">
        <w:rPr>
          <w:rFonts w:ascii="黑体" w:eastAsia="黑体" w:hAnsi="黑体" w:cs="黑体" w:hint="eastAsia"/>
          <w:color w:val="000000" w:themeColor="text1"/>
          <w:sz w:val="21"/>
          <w:szCs w:val="21"/>
        </w:rPr>
        <w:t>3.3.1  性能与可靠性</w:t>
      </w:r>
      <w:bookmarkEnd w:id="66"/>
    </w:p>
    <w:p w14:paraId="2022A4A0" w14:textId="77777777" w:rsidR="00174C42" w:rsidRPr="00C462AC" w:rsidRDefault="00000000">
      <w:pPr>
        <w:pStyle w:val="0"/>
        <w:spacing w:line="360" w:lineRule="exact"/>
        <w:ind w:firstLine="420"/>
        <w:rPr>
          <w:rFonts w:ascii="宋体" w:eastAsia="宋体" w:hint="eastAsia"/>
          <w:color w:val="000000" w:themeColor="text1"/>
          <w:sz w:val="21"/>
          <w:szCs w:val="21"/>
        </w:rPr>
      </w:pPr>
      <w:bookmarkStart w:id="67" w:name="_Toc4608"/>
      <w:r w:rsidRPr="00C462AC">
        <w:rPr>
          <w:rFonts w:ascii="宋体" w:eastAsia="宋体" w:hint="eastAsia"/>
          <w:color w:val="000000" w:themeColor="text1"/>
          <w:sz w:val="21"/>
          <w:szCs w:val="21"/>
        </w:rPr>
        <w:t>不涉及。</w:t>
      </w:r>
    </w:p>
    <w:p w14:paraId="6C125455" w14:textId="77777777" w:rsidR="00174C42" w:rsidRPr="00C462AC" w:rsidRDefault="00000000">
      <w:pPr>
        <w:pStyle w:val="3"/>
        <w:numPr>
          <w:ilvl w:val="2"/>
          <w:numId w:val="0"/>
        </w:numPr>
        <w:adjustRightInd w:val="0"/>
        <w:snapToGrid w:val="0"/>
        <w:spacing w:before="0" w:after="0" w:line="360" w:lineRule="exact"/>
        <w:rPr>
          <w:rFonts w:ascii="黑体" w:eastAsia="黑体" w:hAnsi="黑体" w:cs="黑体" w:hint="eastAsia"/>
          <w:color w:val="000000" w:themeColor="text1"/>
          <w:sz w:val="21"/>
          <w:szCs w:val="21"/>
        </w:rPr>
      </w:pPr>
      <w:r w:rsidRPr="00C462AC">
        <w:rPr>
          <w:rFonts w:ascii="黑体" w:eastAsia="黑体" w:hAnsi="黑体" w:cs="黑体" w:hint="eastAsia"/>
          <w:color w:val="000000" w:themeColor="text1"/>
          <w:sz w:val="21"/>
          <w:szCs w:val="21"/>
        </w:rPr>
        <w:t>3.3.2  信息安全</w:t>
      </w:r>
      <w:bookmarkEnd w:id="67"/>
    </w:p>
    <w:p w14:paraId="163A224A" w14:textId="77777777" w:rsidR="00174C42" w:rsidRPr="00C462AC" w:rsidRDefault="00000000">
      <w:pPr>
        <w:adjustRightInd w:val="0"/>
        <w:snapToGrid w:val="0"/>
        <w:spacing w:line="360" w:lineRule="exact"/>
        <w:ind w:firstLineChars="200" w:firstLine="420"/>
        <w:rPr>
          <w:color w:val="000000" w:themeColor="text1"/>
          <w:szCs w:val="22"/>
        </w:rPr>
      </w:pPr>
      <w:r w:rsidRPr="00C462AC">
        <w:rPr>
          <w:rFonts w:ascii="宋体" w:hAnsi="宋体" w:hint="eastAsia"/>
          <w:bCs/>
          <w:color w:val="000000" w:themeColor="text1"/>
          <w:kern w:val="0"/>
          <w:szCs w:val="21"/>
        </w:rPr>
        <w:t>本项目信息系统，</w:t>
      </w:r>
      <w:r w:rsidRPr="00C462AC">
        <w:rPr>
          <w:rFonts w:ascii="宋体" w:hAnsi="宋体" w:cs="宋体" w:hint="eastAsia"/>
          <w:bCs/>
          <w:color w:val="000000" w:themeColor="text1"/>
          <w:kern w:val="0"/>
          <w:szCs w:val="21"/>
        </w:rPr>
        <w:t>其安全防护依据《国家电网有限公司网络与信息系统安全管理办法》（国网（信息/2）401-2020）要求，坚持“同步规划、同步建设、同步使用”的理念，遵循“管业务必须管安全”的原则，严格落实网络安全管理责任，建立网络安全保障体系和监督体系</w:t>
      </w:r>
      <w:r w:rsidRPr="00C462AC">
        <w:rPr>
          <w:rFonts w:ascii="宋体" w:hAnsi="宋体" w:cs="宋体" w:hint="eastAsia"/>
          <w:color w:val="000000" w:themeColor="text1"/>
          <w:szCs w:val="22"/>
        </w:rPr>
        <w:t>。</w:t>
      </w:r>
    </w:p>
    <w:p w14:paraId="4F422974" w14:textId="77777777" w:rsidR="00174C42" w:rsidRPr="00C462AC" w:rsidRDefault="00000000">
      <w:pPr>
        <w:pStyle w:val="3"/>
        <w:numPr>
          <w:ilvl w:val="2"/>
          <w:numId w:val="0"/>
        </w:numPr>
        <w:adjustRightInd w:val="0"/>
        <w:snapToGrid w:val="0"/>
        <w:spacing w:before="0" w:after="0" w:line="360" w:lineRule="exact"/>
        <w:rPr>
          <w:rFonts w:ascii="黑体" w:eastAsia="黑体" w:hAnsi="黑体" w:cs="黑体" w:hint="eastAsia"/>
          <w:color w:val="000000" w:themeColor="text1"/>
          <w:sz w:val="21"/>
          <w:szCs w:val="21"/>
        </w:rPr>
      </w:pPr>
      <w:bookmarkStart w:id="68" w:name="_Toc5423"/>
      <w:r w:rsidRPr="00C462AC">
        <w:rPr>
          <w:rFonts w:ascii="黑体" w:eastAsia="黑体" w:hAnsi="黑体" w:cs="黑体" w:hint="eastAsia"/>
          <w:color w:val="000000" w:themeColor="text1"/>
          <w:sz w:val="21"/>
          <w:szCs w:val="21"/>
        </w:rPr>
        <w:t>3.3.3  应用及运行监控</w:t>
      </w:r>
      <w:bookmarkEnd w:id="68"/>
    </w:p>
    <w:p w14:paraId="383D264D" w14:textId="77777777" w:rsidR="00174C42" w:rsidRPr="00C462AC" w:rsidRDefault="00000000">
      <w:pPr>
        <w:adjustRightInd w:val="0"/>
        <w:snapToGrid w:val="0"/>
        <w:spacing w:line="360" w:lineRule="exact"/>
        <w:ind w:firstLineChars="200" w:firstLine="420"/>
        <w:rPr>
          <w:rFonts w:ascii="宋体" w:hAnsi="宋体" w:cs="宋体" w:hint="eastAsia"/>
          <w:color w:val="000000" w:themeColor="text1"/>
          <w:szCs w:val="22"/>
        </w:rPr>
      </w:pPr>
      <w:r w:rsidRPr="00C462AC">
        <w:rPr>
          <w:rFonts w:ascii="宋体" w:hAnsi="宋体" w:cs="宋体" w:hint="eastAsia"/>
          <w:color w:val="000000" w:themeColor="text1"/>
          <w:szCs w:val="22"/>
        </w:rPr>
        <w:t>不涉及。</w:t>
      </w:r>
    </w:p>
    <w:p w14:paraId="1CF325AD" w14:textId="77777777" w:rsidR="00174C42" w:rsidRPr="00C462AC" w:rsidRDefault="00000000">
      <w:pPr>
        <w:pStyle w:val="3"/>
        <w:numPr>
          <w:ilvl w:val="2"/>
          <w:numId w:val="0"/>
        </w:numPr>
        <w:adjustRightInd w:val="0"/>
        <w:snapToGrid w:val="0"/>
        <w:spacing w:before="0" w:after="0" w:line="360" w:lineRule="exact"/>
        <w:rPr>
          <w:rFonts w:ascii="黑体" w:eastAsia="黑体" w:hAnsi="黑体" w:cs="黑体" w:hint="eastAsia"/>
          <w:color w:val="000000" w:themeColor="text1"/>
          <w:sz w:val="21"/>
          <w:szCs w:val="21"/>
        </w:rPr>
      </w:pPr>
      <w:bookmarkStart w:id="69" w:name="_Toc2379"/>
      <w:r w:rsidRPr="00C462AC">
        <w:rPr>
          <w:rFonts w:ascii="黑体" w:eastAsia="黑体" w:hAnsi="黑体" w:cs="黑体" w:hint="eastAsia"/>
          <w:color w:val="000000" w:themeColor="text1"/>
          <w:sz w:val="21"/>
          <w:szCs w:val="21"/>
        </w:rPr>
        <w:t>3.3.4  可维护性</w:t>
      </w:r>
      <w:bookmarkEnd w:id="69"/>
    </w:p>
    <w:p w14:paraId="36F91F30" w14:textId="77777777" w:rsidR="00174C42" w:rsidRPr="00C462AC" w:rsidRDefault="00000000">
      <w:pPr>
        <w:pStyle w:val="0"/>
        <w:spacing w:line="360" w:lineRule="exact"/>
        <w:ind w:firstLine="420"/>
        <w:rPr>
          <w:rFonts w:ascii="宋体" w:eastAsia="宋体" w:hint="eastAsia"/>
          <w:color w:val="000000" w:themeColor="text1"/>
          <w:sz w:val="21"/>
          <w:szCs w:val="21"/>
        </w:rPr>
      </w:pPr>
      <w:r w:rsidRPr="00C462AC">
        <w:rPr>
          <w:rFonts w:ascii="宋体" w:eastAsia="宋体" w:hint="eastAsia"/>
          <w:color w:val="000000" w:themeColor="text1"/>
          <w:sz w:val="21"/>
          <w:szCs w:val="21"/>
        </w:rPr>
        <w:t>不涉及。</w:t>
      </w:r>
    </w:p>
    <w:p w14:paraId="0E2E36E7" w14:textId="77777777" w:rsidR="00174C42" w:rsidRPr="00C462AC" w:rsidRDefault="00000000">
      <w:pPr>
        <w:pStyle w:val="3"/>
        <w:numPr>
          <w:ilvl w:val="2"/>
          <w:numId w:val="0"/>
        </w:numPr>
        <w:adjustRightInd w:val="0"/>
        <w:snapToGrid w:val="0"/>
        <w:spacing w:before="0" w:after="0" w:line="360" w:lineRule="exact"/>
        <w:rPr>
          <w:rFonts w:ascii="黑体" w:eastAsia="黑体" w:hAnsi="黑体" w:cs="黑体" w:hint="eastAsia"/>
          <w:color w:val="000000" w:themeColor="text1"/>
          <w:sz w:val="21"/>
          <w:szCs w:val="21"/>
        </w:rPr>
      </w:pPr>
      <w:bookmarkStart w:id="70" w:name="_Toc28849"/>
      <w:r w:rsidRPr="00C462AC">
        <w:rPr>
          <w:rFonts w:ascii="黑体" w:eastAsia="黑体" w:hAnsi="黑体" w:cs="黑体" w:hint="eastAsia"/>
          <w:color w:val="000000" w:themeColor="text1"/>
          <w:sz w:val="21"/>
          <w:szCs w:val="21"/>
        </w:rPr>
        <w:t>3.3.5  易用性</w:t>
      </w:r>
      <w:bookmarkEnd w:id="70"/>
    </w:p>
    <w:p w14:paraId="1DFCF3D1" w14:textId="77777777" w:rsidR="00174C42" w:rsidRPr="00C462AC" w:rsidRDefault="00000000">
      <w:pPr>
        <w:pStyle w:val="0"/>
        <w:spacing w:line="360" w:lineRule="exact"/>
        <w:ind w:firstLine="420"/>
        <w:rPr>
          <w:rFonts w:ascii="宋体" w:eastAsia="宋体" w:hint="eastAsia"/>
          <w:color w:val="000000" w:themeColor="text1"/>
          <w:sz w:val="21"/>
          <w:szCs w:val="21"/>
        </w:rPr>
      </w:pPr>
      <w:r w:rsidRPr="00C462AC">
        <w:rPr>
          <w:rFonts w:ascii="宋体" w:eastAsia="宋体" w:hint="eastAsia"/>
          <w:color w:val="000000" w:themeColor="text1"/>
          <w:sz w:val="21"/>
          <w:szCs w:val="21"/>
        </w:rPr>
        <w:t>不涉及。</w:t>
      </w:r>
    </w:p>
    <w:p w14:paraId="0C225FBD" w14:textId="77777777" w:rsidR="00174C42" w:rsidRPr="00C462AC" w:rsidRDefault="00000000">
      <w:pPr>
        <w:pStyle w:val="3"/>
        <w:numPr>
          <w:ilvl w:val="2"/>
          <w:numId w:val="0"/>
        </w:numPr>
        <w:adjustRightInd w:val="0"/>
        <w:snapToGrid w:val="0"/>
        <w:spacing w:before="0" w:after="0" w:line="360" w:lineRule="exact"/>
        <w:rPr>
          <w:rFonts w:ascii="黑体" w:eastAsia="黑体" w:hAnsi="黑体" w:cs="黑体" w:hint="eastAsia"/>
          <w:color w:val="000000" w:themeColor="text1"/>
          <w:sz w:val="21"/>
          <w:szCs w:val="21"/>
        </w:rPr>
      </w:pPr>
      <w:bookmarkStart w:id="71" w:name="_Toc31041"/>
      <w:r w:rsidRPr="00C462AC">
        <w:rPr>
          <w:rFonts w:ascii="黑体" w:eastAsia="黑体" w:hAnsi="黑体" w:cs="黑体" w:hint="eastAsia"/>
          <w:color w:val="000000" w:themeColor="text1"/>
          <w:sz w:val="21"/>
          <w:szCs w:val="21"/>
        </w:rPr>
        <w:t>3.3.6  系统灾备要求</w:t>
      </w:r>
      <w:bookmarkEnd w:id="71"/>
    </w:p>
    <w:p w14:paraId="1DBF7BBA" w14:textId="77777777" w:rsidR="00174C42" w:rsidRPr="00C462AC" w:rsidRDefault="00000000">
      <w:pPr>
        <w:pStyle w:val="0"/>
        <w:spacing w:line="360" w:lineRule="exact"/>
        <w:ind w:firstLine="420"/>
        <w:rPr>
          <w:rFonts w:ascii="宋体" w:eastAsia="宋体" w:hint="eastAsia"/>
          <w:color w:val="000000" w:themeColor="text1"/>
          <w:sz w:val="21"/>
          <w:szCs w:val="21"/>
        </w:rPr>
      </w:pPr>
      <w:r w:rsidRPr="00C462AC">
        <w:rPr>
          <w:rFonts w:ascii="宋体" w:eastAsia="宋体" w:hint="eastAsia"/>
          <w:color w:val="000000" w:themeColor="text1"/>
          <w:sz w:val="21"/>
          <w:szCs w:val="21"/>
        </w:rPr>
        <w:t>不涉及。</w:t>
      </w:r>
    </w:p>
    <w:p w14:paraId="55FA4C89" w14:textId="77777777" w:rsidR="00174C42" w:rsidRPr="00C462AC" w:rsidRDefault="00000000">
      <w:pPr>
        <w:rPr>
          <w:rFonts w:ascii="黑体" w:eastAsia="黑体" w:hAnsi="黑体" w:cs="仿宋" w:hint="eastAsia"/>
          <w:color w:val="000000" w:themeColor="text1"/>
          <w:szCs w:val="21"/>
        </w:rPr>
      </w:pPr>
      <w:r w:rsidRPr="00C462AC">
        <w:rPr>
          <w:rFonts w:ascii="黑体" w:eastAsia="黑体" w:hAnsi="黑体" w:cs="仿宋" w:hint="eastAsia"/>
          <w:color w:val="000000" w:themeColor="text1"/>
          <w:szCs w:val="21"/>
        </w:rPr>
        <w:br w:type="page"/>
      </w:r>
    </w:p>
    <w:p w14:paraId="7E5705EC" w14:textId="77777777" w:rsidR="00174C42" w:rsidRPr="00C462AC" w:rsidRDefault="00000000">
      <w:pPr>
        <w:pStyle w:val="1"/>
        <w:adjustRightInd w:val="0"/>
        <w:snapToGrid w:val="0"/>
        <w:spacing w:before="0" w:after="0" w:line="360" w:lineRule="exact"/>
        <w:rPr>
          <w:rFonts w:ascii="黑体" w:eastAsia="黑体" w:hAnsi="黑体" w:cs="仿宋" w:hint="eastAsia"/>
          <w:color w:val="000000" w:themeColor="text1"/>
          <w:kern w:val="2"/>
          <w:sz w:val="21"/>
          <w:szCs w:val="21"/>
        </w:rPr>
      </w:pPr>
      <w:bookmarkStart w:id="72" w:name="_Toc17785"/>
      <w:r w:rsidRPr="00C462AC">
        <w:rPr>
          <w:rFonts w:ascii="黑体" w:eastAsia="黑体" w:hAnsi="黑体" w:cs="仿宋" w:hint="eastAsia"/>
          <w:color w:val="000000" w:themeColor="text1"/>
          <w:kern w:val="2"/>
          <w:sz w:val="21"/>
          <w:szCs w:val="21"/>
        </w:rPr>
        <w:lastRenderedPageBreak/>
        <w:t>4  建设方案</w:t>
      </w:r>
      <w:bookmarkEnd w:id="72"/>
    </w:p>
    <w:p w14:paraId="6B8B2CFC" w14:textId="77777777" w:rsidR="00174C42" w:rsidRPr="00C462AC" w:rsidRDefault="00000000">
      <w:pPr>
        <w:pStyle w:val="2"/>
        <w:numPr>
          <w:ilvl w:val="1"/>
          <w:numId w:val="0"/>
        </w:numPr>
        <w:adjustRightInd w:val="0"/>
        <w:snapToGrid w:val="0"/>
        <w:spacing w:before="0" w:after="0" w:line="360" w:lineRule="exact"/>
        <w:ind w:right="210"/>
        <w:rPr>
          <w:rFonts w:ascii="黑体" w:hAnsi="黑体" w:cs="黑体" w:hint="eastAsia"/>
          <w:color w:val="000000" w:themeColor="text1"/>
          <w:sz w:val="21"/>
          <w:szCs w:val="21"/>
        </w:rPr>
      </w:pPr>
      <w:bookmarkStart w:id="73" w:name="_Toc363807163"/>
      <w:bookmarkStart w:id="74" w:name="_Toc361579876"/>
      <w:bookmarkStart w:id="75" w:name="_Toc2185"/>
      <w:r w:rsidRPr="00C462AC">
        <w:rPr>
          <w:rFonts w:ascii="黑体" w:hAnsi="黑体" w:cs="黑体" w:hint="eastAsia"/>
          <w:color w:val="000000" w:themeColor="text1"/>
          <w:sz w:val="21"/>
          <w:szCs w:val="21"/>
        </w:rPr>
        <w:t>4.</w:t>
      </w:r>
      <w:bookmarkEnd w:id="73"/>
      <w:bookmarkEnd w:id="74"/>
      <w:r w:rsidRPr="00C462AC">
        <w:rPr>
          <w:rFonts w:ascii="黑体" w:hAnsi="黑体" w:cs="黑体" w:hint="eastAsia"/>
          <w:color w:val="000000" w:themeColor="text1"/>
          <w:sz w:val="21"/>
          <w:szCs w:val="21"/>
        </w:rPr>
        <w:t>1  建设目标</w:t>
      </w:r>
      <w:bookmarkEnd w:id="75"/>
    </w:p>
    <w:p w14:paraId="5549C24C" w14:textId="77777777" w:rsidR="00174C42" w:rsidRPr="00C462AC" w:rsidRDefault="00000000">
      <w:pPr>
        <w:numPr>
          <w:ilvl w:val="0"/>
          <w:numId w:val="2"/>
        </w:numPr>
        <w:spacing w:line="360" w:lineRule="exact"/>
        <w:ind w:left="6" w:firstLine="414"/>
        <w:rPr>
          <w:rFonts w:ascii="宋体" w:hAnsi="宋体" w:cs="宋体" w:hint="eastAsia"/>
          <w:color w:val="000000" w:themeColor="text1"/>
        </w:rPr>
      </w:pPr>
      <w:r w:rsidRPr="00C462AC">
        <w:rPr>
          <w:rFonts w:ascii="宋体" w:hAnsi="宋体" w:cs="宋体" w:hint="eastAsia"/>
          <w:color w:val="000000" w:themeColor="text1"/>
        </w:rPr>
        <w:t>通过基于深度网络等机器学习技术，实现网格区域内网络设备多源异构日志记录的关联分析，提升网络安全告警分析能力。</w:t>
      </w:r>
    </w:p>
    <w:p w14:paraId="09AFB61A" w14:textId="77777777" w:rsidR="00174C42" w:rsidRPr="00C462AC" w:rsidRDefault="00000000">
      <w:pPr>
        <w:numPr>
          <w:ilvl w:val="0"/>
          <w:numId w:val="2"/>
        </w:numPr>
        <w:spacing w:line="360" w:lineRule="exact"/>
        <w:ind w:left="6" w:firstLine="414"/>
        <w:rPr>
          <w:rFonts w:ascii="宋体" w:hAnsi="宋体" w:cs="宋体" w:hint="eastAsia"/>
          <w:color w:val="000000" w:themeColor="text1"/>
        </w:rPr>
      </w:pPr>
      <w:r w:rsidRPr="00C462AC">
        <w:rPr>
          <w:rFonts w:ascii="宋体" w:hAnsi="宋体" w:cs="宋体" w:hint="eastAsia"/>
          <w:color w:val="000000" w:themeColor="text1"/>
        </w:rPr>
        <w:t>通过开展基于生成式大模型的网络安全日志智能辅助分析，支撑公司网络安全人员进行日志数据的分析和追踪，提高网安人员分析日志的效率。</w:t>
      </w:r>
    </w:p>
    <w:p w14:paraId="34E9CAC7" w14:textId="77777777" w:rsidR="00174C42" w:rsidRPr="00C462AC" w:rsidRDefault="00000000">
      <w:pPr>
        <w:numPr>
          <w:ilvl w:val="0"/>
          <w:numId w:val="2"/>
        </w:numPr>
        <w:spacing w:line="360" w:lineRule="exact"/>
        <w:ind w:left="6" w:firstLine="414"/>
        <w:rPr>
          <w:rFonts w:ascii="宋体" w:hAnsi="宋体" w:cs="宋体" w:hint="eastAsia"/>
          <w:color w:val="000000" w:themeColor="text1"/>
        </w:rPr>
      </w:pPr>
      <w:r w:rsidRPr="00C462AC">
        <w:rPr>
          <w:rFonts w:ascii="宋体" w:hAnsi="宋体" w:cs="宋体" w:hint="eastAsia"/>
          <w:color w:val="000000" w:themeColor="text1"/>
        </w:rPr>
        <w:t>通过基于生成式大模型的深度学习技术，增强普通蜜罐系统的交互性和智能程度，</w:t>
      </w:r>
      <w:r w:rsidRPr="00C462AC">
        <w:rPr>
          <w:color w:val="000000" w:themeColor="text1"/>
        </w:rPr>
        <w:t>使其能够模仿各个网格环境的虚拟网络结构和服务配置</w:t>
      </w:r>
      <w:r w:rsidRPr="00C462AC">
        <w:rPr>
          <w:rFonts w:hint="eastAsia"/>
          <w:color w:val="000000" w:themeColor="text1"/>
        </w:rPr>
        <w:t>，</w:t>
      </w:r>
      <w:r w:rsidRPr="00C462AC">
        <w:rPr>
          <w:rFonts w:ascii="宋体" w:hAnsi="宋体" w:cs="宋体"/>
          <w:color w:val="000000" w:themeColor="text1"/>
        </w:rPr>
        <w:t>以延长攻击者的停留时间并获取更多有价值的攻击数据</w:t>
      </w:r>
      <w:r w:rsidRPr="00C462AC">
        <w:rPr>
          <w:rFonts w:ascii="宋体" w:hAnsi="宋体" w:cs="宋体" w:hint="eastAsia"/>
          <w:color w:val="000000" w:themeColor="text1"/>
        </w:rPr>
        <w:t>。</w:t>
      </w:r>
    </w:p>
    <w:p w14:paraId="08150B23" w14:textId="77777777" w:rsidR="00174C42" w:rsidRPr="00C462AC" w:rsidRDefault="00000000">
      <w:pPr>
        <w:pStyle w:val="2"/>
        <w:numPr>
          <w:ilvl w:val="1"/>
          <w:numId w:val="0"/>
        </w:numPr>
        <w:adjustRightInd w:val="0"/>
        <w:snapToGrid w:val="0"/>
        <w:spacing w:before="0" w:after="0" w:line="360" w:lineRule="exact"/>
        <w:ind w:right="210"/>
        <w:rPr>
          <w:rFonts w:ascii="黑体" w:hAnsi="黑体" w:cs="黑体" w:hint="eastAsia"/>
          <w:color w:val="000000" w:themeColor="text1"/>
          <w:sz w:val="21"/>
          <w:szCs w:val="21"/>
        </w:rPr>
      </w:pPr>
      <w:bookmarkStart w:id="76" w:name="_Toc31710"/>
      <w:r w:rsidRPr="00C462AC">
        <w:rPr>
          <w:rFonts w:ascii="黑体" w:hAnsi="黑体" w:cs="黑体" w:hint="eastAsia"/>
          <w:color w:val="000000" w:themeColor="text1"/>
          <w:sz w:val="21"/>
          <w:szCs w:val="21"/>
        </w:rPr>
        <w:t>4.2  建设内容</w:t>
      </w:r>
      <w:bookmarkEnd w:id="76"/>
    </w:p>
    <w:p w14:paraId="2A590533" w14:textId="77777777" w:rsidR="00174C42" w:rsidRPr="00C462AC" w:rsidRDefault="00000000">
      <w:pPr>
        <w:spacing w:line="360" w:lineRule="exact"/>
        <w:ind w:firstLineChars="200" w:firstLine="420"/>
        <w:rPr>
          <w:rFonts w:ascii="宋体" w:hAnsi="宋体" w:cs="宋体" w:hint="eastAsia"/>
          <w:bCs/>
          <w:color w:val="000000" w:themeColor="text1"/>
          <w:szCs w:val="21"/>
          <w:lang w:bidi="ar"/>
        </w:rPr>
      </w:pPr>
      <w:r w:rsidRPr="00C462AC">
        <w:rPr>
          <w:rFonts w:ascii="宋体" w:hAnsi="宋体" w:cs="宋体" w:hint="eastAsia"/>
          <w:bCs/>
          <w:color w:val="000000" w:themeColor="text1"/>
          <w:szCs w:val="21"/>
          <w:lang w:bidi="ar"/>
        </w:rPr>
        <w:t>本项目不对现有系统功能模块进行调整，不新增任何系统功能模块。</w:t>
      </w:r>
    </w:p>
    <w:p w14:paraId="342933F2" w14:textId="77777777" w:rsidR="00174C42" w:rsidRPr="00C462AC" w:rsidRDefault="00000000">
      <w:pPr>
        <w:ind w:firstLineChars="200" w:firstLine="420"/>
        <w:rPr>
          <w:color w:val="000000" w:themeColor="text1"/>
        </w:rPr>
      </w:pPr>
      <w:r w:rsidRPr="00C462AC">
        <w:rPr>
          <w:rFonts w:hint="eastAsia"/>
          <w:color w:val="000000" w:themeColor="text1"/>
        </w:rPr>
        <w:t>通过基于机器学习的多源异构网络安全告警日志降噪、基于大模型的网络安全日志智能辅助分析和基于大模型的蜜罐智能交互能力提升等手段</w:t>
      </w:r>
      <w:r w:rsidRPr="00C462AC">
        <w:rPr>
          <w:color w:val="000000" w:themeColor="text1"/>
        </w:rPr>
        <w:t>，有效提升基于网格化行为管理的网络安全防护能力，具体包括：</w:t>
      </w:r>
    </w:p>
    <w:p w14:paraId="2BBA8A28" w14:textId="77777777" w:rsidR="00174C42" w:rsidRPr="00C462AC" w:rsidRDefault="00000000">
      <w:pPr>
        <w:adjustRightInd w:val="0"/>
        <w:snapToGrid w:val="0"/>
        <w:spacing w:line="360" w:lineRule="exact"/>
        <w:ind w:firstLineChars="200" w:firstLine="420"/>
        <w:rPr>
          <w:color w:val="000000" w:themeColor="text1"/>
          <w:szCs w:val="22"/>
          <w:lang w:val="zh-CN"/>
        </w:rPr>
      </w:pPr>
      <w:r w:rsidRPr="00C462AC">
        <w:rPr>
          <w:rFonts w:hint="eastAsia"/>
          <w:color w:val="000000" w:themeColor="text1"/>
          <w:szCs w:val="22"/>
          <w:lang w:val="zh-CN"/>
        </w:rPr>
        <w:t xml:space="preserve">1. </w:t>
      </w:r>
      <w:r w:rsidRPr="00C462AC">
        <w:rPr>
          <w:rFonts w:hint="eastAsia"/>
          <w:color w:val="000000" w:themeColor="text1"/>
          <w:szCs w:val="22"/>
          <w:lang w:val="zh-CN"/>
        </w:rPr>
        <w:t>基于机器学习的多源异构网络安全告警日志降噪。针对网格区域内的安全工具（如入侵检测系统、防火墙）产生的多源异构日志和数据，通过基于大模型等神经网络技术的关联分析，识别并判断出网格之间的安全威胁，减少误报率，提升网络安全自动化预警能力。</w:t>
      </w:r>
    </w:p>
    <w:p w14:paraId="2E52DFB2" w14:textId="24005A5D" w:rsidR="00174C42" w:rsidRPr="00C462AC" w:rsidRDefault="00000000">
      <w:pPr>
        <w:adjustRightInd w:val="0"/>
        <w:snapToGrid w:val="0"/>
        <w:spacing w:line="360" w:lineRule="exact"/>
        <w:ind w:firstLineChars="200" w:firstLine="420"/>
        <w:rPr>
          <w:color w:val="000000" w:themeColor="text1"/>
          <w:szCs w:val="22"/>
          <w:lang w:val="zh-CN"/>
        </w:rPr>
      </w:pPr>
      <w:r w:rsidRPr="00C462AC">
        <w:rPr>
          <w:rFonts w:hint="eastAsia"/>
          <w:color w:val="000000" w:themeColor="text1"/>
          <w:szCs w:val="22"/>
          <w:lang w:val="zh-CN"/>
        </w:rPr>
        <w:t xml:space="preserve">2. </w:t>
      </w:r>
      <w:r w:rsidRPr="00C462AC">
        <w:rPr>
          <w:rFonts w:hint="eastAsia"/>
          <w:color w:val="000000" w:themeColor="text1"/>
          <w:szCs w:val="22"/>
          <w:lang w:val="zh-CN"/>
        </w:rPr>
        <w:t>基于大模型的网络安全日志智能辅助分析。</w:t>
      </w:r>
      <w:r w:rsidRPr="00C462AC">
        <w:rPr>
          <w:color w:val="000000" w:themeColor="text1"/>
          <w:szCs w:val="22"/>
          <w:lang w:val="zh-CN"/>
        </w:rPr>
        <w:t>利用基于生成式大模型</w:t>
      </w:r>
      <w:ins w:id="77" w:author="tian yang" w:date="2024-08-29T16:58:00Z" w16du:dateUtc="2024-08-29T08:58:00Z">
        <w:r w:rsidR="00F8474B">
          <w:rPr>
            <w:rFonts w:hint="eastAsia"/>
            <w:color w:val="000000" w:themeColor="text1"/>
            <w:szCs w:val="22"/>
            <w:lang w:val="zh-CN"/>
          </w:rPr>
          <w:t>千问</w:t>
        </w:r>
      </w:ins>
      <w:del w:id="78" w:author="tian yang" w:date="2024-08-29T16:58:00Z" w16du:dateUtc="2024-08-29T08:58:00Z">
        <w:r w:rsidRPr="00C462AC" w:rsidDel="00F8474B">
          <w:rPr>
            <w:color w:val="000000" w:themeColor="text1"/>
            <w:szCs w:val="22"/>
            <w:lang w:val="zh-CN"/>
          </w:rPr>
          <w:delText>技术</w:delText>
        </w:r>
      </w:del>
      <w:r w:rsidRPr="00C462AC">
        <w:rPr>
          <w:color w:val="000000" w:themeColor="text1"/>
          <w:szCs w:val="22"/>
          <w:lang w:val="zh-CN"/>
        </w:rPr>
        <w:t>强大的日志数据分析能力，支撑公司网络安全人员进行日志数据的分析和追踪，提高</w:t>
      </w:r>
      <w:r w:rsidRPr="00C462AC">
        <w:rPr>
          <w:rFonts w:hint="eastAsia"/>
          <w:color w:val="000000" w:themeColor="text1"/>
          <w:szCs w:val="22"/>
          <w:lang w:val="zh-CN"/>
        </w:rPr>
        <w:t>日志分析效率</w:t>
      </w:r>
      <w:r w:rsidRPr="00C462AC">
        <w:rPr>
          <w:color w:val="000000" w:themeColor="text1"/>
          <w:szCs w:val="22"/>
          <w:lang w:val="zh-CN"/>
        </w:rPr>
        <w:t>。利用基于生成式大模型</w:t>
      </w:r>
      <w:ins w:id="79" w:author="tian yang" w:date="2024-08-29T16:59:00Z" w16du:dateUtc="2024-08-29T08:59:00Z">
        <w:r w:rsidR="00F8474B">
          <w:rPr>
            <w:rFonts w:hint="eastAsia"/>
            <w:color w:val="000000" w:themeColor="text1"/>
            <w:szCs w:val="22"/>
            <w:lang w:val="zh-CN"/>
          </w:rPr>
          <w:t>千问</w:t>
        </w:r>
      </w:ins>
      <w:r w:rsidRPr="00C462AC">
        <w:rPr>
          <w:color w:val="000000" w:themeColor="text1"/>
          <w:szCs w:val="22"/>
          <w:lang w:val="zh-CN"/>
        </w:rPr>
        <w:t>的</w:t>
      </w:r>
      <w:r w:rsidRPr="00C462AC">
        <w:rPr>
          <w:rFonts w:hint="eastAsia"/>
          <w:color w:val="000000" w:themeColor="text1"/>
          <w:szCs w:val="22"/>
          <w:lang w:val="zh-CN"/>
        </w:rPr>
        <w:t>辅助查询工具</w:t>
      </w:r>
      <w:r w:rsidRPr="00C462AC">
        <w:rPr>
          <w:color w:val="000000" w:themeColor="text1"/>
          <w:szCs w:val="22"/>
          <w:lang w:val="zh-CN"/>
        </w:rPr>
        <w:t>查询日志管理数据库中各个网格区域中安全工具及系统</w:t>
      </w:r>
      <w:ins w:id="80" w:author="tian yang" w:date="2024-08-29T17:01:00Z" w16du:dateUtc="2024-08-29T09:01:00Z">
        <w:r w:rsidR="005C695F">
          <w:rPr>
            <w:rFonts w:hint="eastAsia"/>
            <w:color w:val="000000" w:themeColor="text1"/>
            <w:szCs w:val="22"/>
            <w:lang w:val="zh-CN"/>
          </w:rPr>
          <w:t>（</w:t>
        </w:r>
        <w:r w:rsidR="005C695F">
          <w:rPr>
            <w:rFonts w:ascii="宋体" w:hAnsi="宋体" w:cs="宋体" w:hint="eastAsia"/>
            <w:bCs/>
            <w:color w:val="000000" w:themeColor="text1"/>
            <w:szCs w:val="21"/>
          </w:rPr>
          <w:t>包括</w:t>
        </w:r>
        <w:r w:rsidR="005C695F">
          <w:rPr>
            <w:rFonts w:hint="eastAsia"/>
          </w:rPr>
          <w:t>华三防火墙、绿盟</w:t>
        </w:r>
        <w:r w:rsidR="005C695F">
          <w:rPr>
            <w:rFonts w:hint="eastAsia"/>
          </w:rPr>
          <w:t>IDS</w:t>
        </w:r>
        <w:r w:rsidR="005C695F">
          <w:rPr>
            <w:rFonts w:hint="eastAsia"/>
          </w:rPr>
          <w:t>设备、</w:t>
        </w:r>
        <w:r w:rsidR="005C695F" w:rsidRPr="00560477">
          <w:rPr>
            <w:rFonts w:hint="eastAsia"/>
          </w:rPr>
          <w:t>南瑞</w:t>
        </w:r>
        <w:r w:rsidR="005C695F">
          <w:rPr>
            <w:rFonts w:hint="eastAsia"/>
          </w:rPr>
          <w:t>SIEM</w:t>
        </w:r>
        <w:r w:rsidR="005C695F">
          <w:rPr>
            <w:rFonts w:hint="eastAsia"/>
          </w:rPr>
          <w:t>等</w:t>
        </w:r>
        <w:r w:rsidR="005C695F">
          <w:rPr>
            <w:rFonts w:hint="eastAsia"/>
            <w:color w:val="000000" w:themeColor="text1"/>
            <w:szCs w:val="22"/>
            <w:lang w:val="zh-CN"/>
          </w:rPr>
          <w:t>）</w:t>
        </w:r>
      </w:ins>
      <w:r w:rsidRPr="00C462AC">
        <w:rPr>
          <w:color w:val="000000" w:themeColor="text1"/>
          <w:szCs w:val="22"/>
          <w:lang w:val="zh-CN"/>
        </w:rPr>
        <w:t>产生的日志数据，并快速解释其日志含义，进而辅助优化</w:t>
      </w:r>
      <w:r w:rsidRPr="00C462AC">
        <w:rPr>
          <w:rFonts w:hint="eastAsia"/>
          <w:color w:val="000000" w:themeColor="text1"/>
          <w:szCs w:val="22"/>
          <w:lang w:val="zh-CN"/>
        </w:rPr>
        <w:t>攻击响应策略。</w:t>
      </w:r>
    </w:p>
    <w:p w14:paraId="3C5C8E39" w14:textId="405DA0D6" w:rsidR="00174C42" w:rsidRPr="00C462AC" w:rsidRDefault="00000000">
      <w:pPr>
        <w:adjustRightInd w:val="0"/>
        <w:snapToGrid w:val="0"/>
        <w:spacing w:line="360" w:lineRule="exact"/>
        <w:ind w:firstLineChars="200" w:firstLine="420"/>
        <w:rPr>
          <w:color w:val="000000" w:themeColor="text1"/>
          <w:szCs w:val="22"/>
          <w:lang w:val="zh-CN"/>
        </w:rPr>
      </w:pPr>
      <w:r w:rsidRPr="00C462AC">
        <w:rPr>
          <w:rFonts w:hint="eastAsia"/>
          <w:color w:val="000000" w:themeColor="text1"/>
          <w:szCs w:val="22"/>
          <w:lang w:val="zh-CN"/>
        </w:rPr>
        <w:t xml:space="preserve">3. </w:t>
      </w:r>
      <w:r w:rsidRPr="00C462AC">
        <w:rPr>
          <w:rFonts w:hint="eastAsia"/>
          <w:color w:val="000000" w:themeColor="text1"/>
          <w:szCs w:val="22"/>
          <w:lang w:val="zh-CN"/>
        </w:rPr>
        <w:t>基于大模型的蜜罐智能交互能力提升。</w:t>
      </w:r>
      <w:r w:rsidRPr="00C462AC">
        <w:rPr>
          <w:color w:val="000000" w:themeColor="text1"/>
          <w:szCs w:val="22"/>
          <w:lang w:val="zh-CN"/>
        </w:rPr>
        <w:t>利用生成式大模型</w:t>
      </w:r>
      <w:ins w:id="81" w:author="tian yang" w:date="2024-08-29T16:59:00Z" w16du:dateUtc="2024-08-29T08:59:00Z">
        <w:r w:rsidR="00F8474B">
          <w:rPr>
            <w:rFonts w:hint="eastAsia"/>
            <w:color w:val="000000" w:themeColor="text1"/>
            <w:szCs w:val="22"/>
            <w:lang w:val="zh-CN"/>
          </w:rPr>
          <w:t>千问</w:t>
        </w:r>
      </w:ins>
      <w:r w:rsidRPr="00C462AC">
        <w:rPr>
          <w:color w:val="000000" w:themeColor="text1"/>
          <w:szCs w:val="22"/>
          <w:lang w:val="zh-CN"/>
        </w:rPr>
        <w:t>的智能性和交互性，完成高交互性的</w:t>
      </w:r>
      <w:r w:rsidRPr="00C462AC">
        <w:rPr>
          <w:rFonts w:hint="eastAsia"/>
          <w:color w:val="000000" w:themeColor="text1"/>
          <w:szCs w:val="22"/>
          <w:lang w:val="zh-CN"/>
        </w:rPr>
        <w:t>电力系统蜜罐仿真交互</w:t>
      </w:r>
      <w:r w:rsidRPr="00C462AC">
        <w:rPr>
          <w:color w:val="000000" w:themeColor="text1"/>
          <w:szCs w:val="22"/>
          <w:lang w:val="zh-CN"/>
        </w:rPr>
        <w:t>，根据各个网格的真实网络结构、关键服务、应用程序等信息</w:t>
      </w:r>
      <w:r w:rsidRPr="00C462AC">
        <w:rPr>
          <w:rFonts w:hint="eastAsia"/>
          <w:color w:val="000000" w:themeColor="text1"/>
          <w:szCs w:val="22"/>
          <w:lang w:val="zh-CN"/>
        </w:rPr>
        <w:t>构建生成式大模型</w:t>
      </w:r>
      <w:r w:rsidRPr="00C462AC">
        <w:rPr>
          <w:rFonts w:hint="eastAsia"/>
          <w:color w:val="000000" w:themeColor="text1"/>
          <w:szCs w:val="22"/>
          <w:lang w:val="zh-CN"/>
        </w:rPr>
        <w:t>agent</w:t>
      </w:r>
      <w:r w:rsidRPr="00C462AC">
        <w:rPr>
          <w:color w:val="000000" w:themeColor="text1"/>
          <w:szCs w:val="22"/>
          <w:lang w:val="zh-CN"/>
        </w:rPr>
        <w:t>，使其能够模仿各个网格环境的虚拟网络结构和服务配置，同时基于生成式大模型可以根据攻击者的动作动态生成响应，提</w:t>
      </w:r>
      <w:r w:rsidRPr="00C462AC">
        <w:rPr>
          <w:rFonts w:hint="eastAsia"/>
          <w:color w:val="000000" w:themeColor="text1"/>
          <w:szCs w:val="22"/>
          <w:lang w:val="zh-CN"/>
        </w:rPr>
        <w:t>高诱捕过程的交互性。</w:t>
      </w:r>
    </w:p>
    <w:tbl>
      <w:tblPr>
        <w:tblW w:w="9282" w:type="dxa"/>
        <w:jc w:val="center"/>
        <w:tblBorders>
          <w:top w:val="double" w:sz="4" w:space="0" w:color="auto"/>
          <w:bottom w:val="double" w:sz="4" w:space="0" w:color="auto"/>
          <w:insideH w:val="single" w:sz="8" w:space="0" w:color="auto"/>
          <w:insideV w:val="single" w:sz="8" w:space="0" w:color="auto"/>
        </w:tblBorders>
        <w:tblLayout w:type="fixed"/>
        <w:tblLook w:val="04A0" w:firstRow="1" w:lastRow="0" w:firstColumn="1" w:lastColumn="0" w:noHBand="0" w:noVBand="1"/>
      </w:tblPr>
      <w:tblGrid>
        <w:gridCol w:w="874"/>
        <w:gridCol w:w="2296"/>
        <w:gridCol w:w="3056"/>
        <w:gridCol w:w="3056"/>
      </w:tblGrid>
      <w:tr w:rsidR="00174C42" w:rsidRPr="00C462AC" w14:paraId="3BDA748A" w14:textId="77777777">
        <w:trPr>
          <w:trHeight w:val="323"/>
          <w:tblHeader/>
          <w:jc w:val="center"/>
        </w:trPr>
        <w:tc>
          <w:tcPr>
            <w:tcW w:w="874" w:type="dxa"/>
            <w:vAlign w:val="center"/>
          </w:tcPr>
          <w:p w14:paraId="45C90363" w14:textId="77777777" w:rsidR="00174C42" w:rsidRPr="00C462AC" w:rsidRDefault="00000000">
            <w:pPr>
              <w:widowControl/>
              <w:spacing w:line="360" w:lineRule="exact"/>
              <w:jc w:val="center"/>
              <w:rPr>
                <w:rFonts w:ascii="宋体" w:hAnsi="宋体" w:cs="宋体" w:hint="eastAsia"/>
                <w:b/>
                <w:bCs/>
                <w:color w:val="000000" w:themeColor="text1"/>
                <w:kern w:val="0"/>
                <w:szCs w:val="21"/>
              </w:rPr>
            </w:pPr>
            <w:r w:rsidRPr="00C462AC">
              <w:rPr>
                <w:rFonts w:ascii="宋体" w:hAnsi="宋体" w:cs="宋体" w:hint="eastAsia"/>
                <w:b/>
                <w:bCs/>
                <w:color w:val="000000" w:themeColor="text1"/>
                <w:kern w:val="0"/>
                <w:szCs w:val="21"/>
              </w:rPr>
              <w:lastRenderedPageBreak/>
              <w:t>序号</w:t>
            </w:r>
          </w:p>
        </w:tc>
        <w:tc>
          <w:tcPr>
            <w:tcW w:w="2296" w:type="dxa"/>
            <w:vAlign w:val="center"/>
          </w:tcPr>
          <w:p w14:paraId="4B93CF45" w14:textId="77777777" w:rsidR="00174C42" w:rsidRPr="00C462AC" w:rsidRDefault="00000000">
            <w:pPr>
              <w:widowControl/>
              <w:spacing w:line="360" w:lineRule="exact"/>
              <w:jc w:val="center"/>
              <w:rPr>
                <w:rFonts w:ascii="宋体" w:hAnsi="宋体" w:cs="宋体" w:hint="eastAsia"/>
                <w:b/>
                <w:bCs/>
                <w:color w:val="000000" w:themeColor="text1"/>
                <w:kern w:val="0"/>
                <w:szCs w:val="21"/>
              </w:rPr>
            </w:pPr>
            <w:r w:rsidRPr="00C462AC">
              <w:rPr>
                <w:rFonts w:ascii="宋体" w:hAnsi="宋体" w:cs="宋体" w:hint="eastAsia"/>
                <w:b/>
                <w:bCs/>
                <w:color w:val="000000" w:themeColor="text1"/>
                <w:kern w:val="0"/>
                <w:szCs w:val="21"/>
              </w:rPr>
              <w:t>工作任务</w:t>
            </w:r>
          </w:p>
        </w:tc>
        <w:tc>
          <w:tcPr>
            <w:tcW w:w="3056" w:type="dxa"/>
            <w:vAlign w:val="center"/>
          </w:tcPr>
          <w:p w14:paraId="00836FE6" w14:textId="77777777" w:rsidR="00174C42" w:rsidRPr="00C462AC" w:rsidRDefault="00000000">
            <w:pPr>
              <w:widowControl/>
              <w:spacing w:line="360" w:lineRule="exact"/>
              <w:jc w:val="center"/>
              <w:rPr>
                <w:rFonts w:ascii="宋体" w:hAnsi="宋体" w:cs="宋体" w:hint="eastAsia"/>
                <w:b/>
                <w:bCs/>
                <w:color w:val="000000" w:themeColor="text1"/>
                <w:kern w:val="0"/>
                <w:szCs w:val="21"/>
              </w:rPr>
            </w:pPr>
            <w:r w:rsidRPr="00C462AC">
              <w:rPr>
                <w:rFonts w:ascii="宋体" w:hAnsi="宋体" w:cs="宋体" w:hint="eastAsia"/>
                <w:b/>
                <w:bCs/>
                <w:color w:val="000000" w:themeColor="text1"/>
                <w:kern w:val="0"/>
                <w:szCs w:val="21"/>
              </w:rPr>
              <w:t>工作内容</w:t>
            </w:r>
          </w:p>
        </w:tc>
        <w:tc>
          <w:tcPr>
            <w:tcW w:w="3056" w:type="dxa"/>
            <w:vAlign w:val="center"/>
          </w:tcPr>
          <w:p w14:paraId="4D687843" w14:textId="77777777" w:rsidR="00174C42" w:rsidRPr="00C462AC" w:rsidRDefault="00000000">
            <w:pPr>
              <w:widowControl/>
              <w:spacing w:line="360" w:lineRule="exact"/>
              <w:jc w:val="center"/>
              <w:rPr>
                <w:rFonts w:ascii="宋体" w:hAnsi="宋体" w:cs="宋体" w:hint="eastAsia"/>
                <w:b/>
                <w:bCs/>
                <w:color w:val="000000" w:themeColor="text1"/>
                <w:kern w:val="0"/>
                <w:szCs w:val="21"/>
              </w:rPr>
            </w:pPr>
            <w:r w:rsidRPr="00C462AC">
              <w:rPr>
                <w:rFonts w:ascii="宋体" w:hAnsi="宋体" w:cs="宋体" w:hint="eastAsia"/>
                <w:b/>
                <w:bCs/>
                <w:color w:val="000000" w:themeColor="text1"/>
                <w:kern w:val="0"/>
                <w:szCs w:val="21"/>
              </w:rPr>
              <w:t>成果物</w:t>
            </w:r>
          </w:p>
        </w:tc>
      </w:tr>
      <w:tr w:rsidR="00174C42" w:rsidRPr="00C462AC" w14:paraId="6C78C296" w14:textId="77777777">
        <w:trPr>
          <w:trHeight w:val="283"/>
          <w:tblHeader/>
          <w:jc w:val="center"/>
        </w:trPr>
        <w:tc>
          <w:tcPr>
            <w:tcW w:w="874" w:type="dxa"/>
            <w:vAlign w:val="center"/>
          </w:tcPr>
          <w:p w14:paraId="46B59B0A" w14:textId="77777777" w:rsidR="00174C42" w:rsidRPr="00C462AC" w:rsidRDefault="00000000">
            <w:pPr>
              <w:widowControl/>
              <w:spacing w:line="360" w:lineRule="exact"/>
              <w:jc w:val="center"/>
              <w:rPr>
                <w:rFonts w:ascii="宋体" w:hAnsi="宋体" w:cs="宋体" w:hint="eastAsia"/>
                <w:b/>
                <w:bCs/>
                <w:color w:val="000000" w:themeColor="text1"/>
                <w:kern w:val="0"/>
                <w:szCs w:val="21"/>
              </w:rPr>
            </w:pPr>
            <w:r w:rsidRPr="00C462AC">
              <w:rPr>
                <w:rFonts w:ascii="宋体" w:hAnsi="宋体" w:cs="宋体" w:hint="eastAsia"/>
                <w:b/>
                <w:bCs/>
                <w:color w:val="000000" w:themeColor="text1"/>
                <w:kern w:val="0"/>
                <w:szCs w:val="21"/>
              </w:rPr>
              <w:t>1</w:t>
            </w:r>
          </w:p>
        </w:tc>
        <w:tc>
          <w:tcPr>
            <w:tcW w:w="2296" w:type="dxa"/>
            <w:vAlign w:val="center"/>
          </w:tcPr>
          <w:p w14:paraId="40099E5B" w14:textId="77777777" w:rsidR="00174C42" w:rsidRPr="00C462AC" w:rsidRDefault="00000000">
            <w:pPr>
              <w:widowControl/>
              <w:spacing w:line="360" w:lineRule="exact"/>
              <w:rPr>
                <w:rFonts w:ascii="宋体" w:hAnsi="宋体" w:cs="宋体" w:hint="eastAsia"/>
                <w:b/>
                <w:bCs/>
                <w:color w:val="000000" w:themeColor="text1"/>
                <w:kern w:val="0"/>
                <w:szCs w:val="21"/>
              </w:rPr>
            </w:pPr>
            <w:r w:rsidRPr="00C462AC">
              <w:rPr>
                <w:rFonts w:hint="eastAsia"/>
                <w:color w:val="000000" w:themeColor="text1"/>
              </w:rPr>
              <w:t>基于机器学习的多源异构网络安全告警日志降噪</w:t>
            </w:r>
          </w:p>
        </w:tc>
        <w:tc>
          <w:tcPr>
            <w:tcW w:w="3056" w:type="dxa"/>
            <w:vAlign w:val="center"/>
          </w:tcPr>
          <w:p w14:paraId="4C0CED16" w14:textId="77777777" w:rsidR="00174C42" w:rsidRPr="00C462AC" w:rsidRDefault="00174C42">
            <w:pPr>
              <w:widowControl/>
              <w:spacing w:line="360" w:lineRule="exact"/>
              <w:rPr>
                <w:rFonts w:ascii="宋体" w:hAnsi="宋体" w:cs="宋体" w:hint="eastAsia"/>
                <w:b/>
                <w:bCs/>
                <w:color w:val="000000" w:themeColor="text1"/>
                <w:kern w:val="0"/>
                <w:szCs w:val="21"/>
              </w:rPr>
            </w:pPr>
          </w:p>
        </w:tc>
        <w:tc>
          <w:tcPr>
            <w:tcW w:w="3056" w:type="dxa"/>
            <w:vAlign w:val="center"/>
          </w:tcPr>
          <w:p w14:paraId="26F051A4" w14:textId="77777777" w:rsidR="00174C42" w:rsidRPr="00C462AC" w:rsidRDefault="00174C42">
            <w:pPr>
              <w:widowControl/>
              <w:spacing w:line="360" w:lineRule="exact"/>
              <w:rPr>
                <w:rFonts w:ascii="宋体" w:hAnsi="宋体" w:cs="宋体" w:hint="eastAsia"/>
                <w:b/>
                <w:bCs/>
                <w:color w:val="000000" w:themeColor="text1"/>
                <w:kern w:val="0"/>
                <w:szCs w:val="21"/>
              </w:rPr>
            </w:pPr>
          </w:p>
        </w:tc>
      </w:tr>
      <w:tr w:rsidR="00174C42" w:rsidRPr="00C462AC" w14:paraId="289E0BB5" w14:textId="77777777">
        <w:trPr>
          <w:trHeight w:val="312"/>
          <w:tblHeader/>
          <w:jc w:val="center"/>
        </w:trPr>
        <w:tc>
          <w:tcPr>
            <w:tcW w:w="874" w:type="dxa"/>
            <w:vAlign w:val="center"/>
          </w:tcPr>
          <w:p w14:paraId="6FCDF5AA" w14:textId="77777777" w:rsidR="00174C42" w:rsidRPr="00C462AC" w:rsidRDefault="00000000">
            <w:pPr>
              <w:widowControl/>
              <w:spacing w:line="360" w:lineRule="exact"/>
              <w:jc w:val="center"/>
              <w:rPr>
                <w:rFonts w:ascii="宋体" w:hAnsi="宋体" w:cs="宋体" w:hint="eastAsia"/>
                <w:color w:val="000000" w:themeColor="text1"/>
                <w:kern w:val="0"/>
                <w:szCs w:val="21"/>
              </w:rPr>
            </w:pPr>
            <w:r w:rsidRPr="00C462AC">
              <w:rPr>
                <w:rFonts w:ascii="宋体" w:hAnsi="宋体" w:cs="宋体" w:hint="eastAsia"/>
                <w:color w:val="000000" w:themeColor="text1"/>
                <w:kern w:val="0"/>
                <w:szCs w:val="21"/>
              </w:rPr>
              <w:t>1.1</w:t>
            </w:r>
          </w:p>
        </w:tc>
        <w:tc>
          <w:tcPr>
            <w:tcW w:w="2296" w:type="dxa"/>
            <w:vAlign w:val="center"/>
          </w:tcPr>
          <w:p w14:paraId="4B5680A8" w14:textId="77777777" w:rsidR="00174C42" w:rsidRPr="00C462AC" w:rsidRDefault="00000000">
            <w:pPr>
              <w:widowControl/>
              <w:spacing w:line="360" w:lineRule="exact"/>
              <w:jc w:val="left"/>
              <w:rPr>
                <w:rFonts w:ascii="宋体" w:hAnsi="宋体" w:cs="宋体" w:hint="eastAsia"/>
                <w:color w:val="000000" w:themeColor="text1"/>
                <w:kern w:val="0"/>
                <w:szCs w:val="21"/>
              </w:rPr>
            </w:pPr>
            <w:r w:rsidRPr="00C462AC">
              <w:rPr>
                <w:rFonts w:ascii="宋体" w:hAnsi="宋体" w:cs="宋体"/>
                <w:color w:val="000000" w:themeColor="text1"/>
              </w:rPr>
              <w:t>多源异构数据的采集</w:t>
            </w:r>
          </w:p>
        </w:tc>
        <w:tc>
          <w:tcPr>
            <w:tcW w:w="3056" w:type="dxa"/>
            <w:vAlign w:val="center"/>
          </w:tcPr>
          <w:p w14:paraId="50927749" w14:textId="77777777" w:rsidR="00174C42" w:rsidRPr="00C462AC" w:rsidRDefault="00000000">
            <w:pPr>
              <w:widowControl/>
              <w:spacing w:line="360" w:lineRule="exact"/>
              <w:jc w:val="left"/>
              <w:rPr>
                <w:rFonts w:ascii="宋体" w:hAnsi="宋体" w:cs="宋体" w:hint="eastAsia"/>
                <w:color w:val="000000" w:themeColor="text1"/>
                <w:kern w:val="0"/>
                <w:szCs w:val="21"/>
              </w:rPr>
            </w:pPr>
            <w:r w:rsidRPr="00C462AC">
              <w:rPr>
                <w:rFonts w:ascii="宋体" w:hAnsi="宋体" w:cs="宋体"/>
                <w:color w:val="000000" w:themeColor="text1"/>
              </w:rPr>
              <w:t>从</w:t>
            </w:r>
            <w:r w:rsidRPr="00C462AC">
              <w:rPr>
                <w:rFonts w:ascii="宋体" w:hAnsi="宋体" w:cs="宋体" w:hint="eastAsia"/>
                <w:bCs/>
                <w:color w:val="000000" w:themeColor="text1"/>
                <w:szCs w:val="21"/>
              </w:rPr>
              <w:t>网格区域间安全设备</w:t>
            </w:r>
            <w:r w:rsidRPr="00C462AC">
              <w:rPr>
                <w:rFonts w:ascii="宋体" w:hAnsi="宋体" w:cs="宋体"/>
                <w:color w:val="000000" w:themeColor="text1"/>
              </w:rPr>
              <w:t>（如入侵检测系统、防火墙等）中提取</w:t>
            </w:r>
            <w:r w:rsidRPr="00C462AC">
              <w:rPr>
                <w:rFonts w:ascii="宋体" w:hAnsi="宋体" w:cs="宋体" w:hint="eastAsia"/>
                <w:color w:val="000000" w:themeColor="text1"/>
              </w:rPr>
              <w:t>告警数据</w:t>
            </w:r>
            <w:r w:rsidRPr="00C462AC">
              <w:rPr>
                <w:rFonts w:ascii="宋体" w:hAnsi="宋体" w:cs="宋体"/>
                <w:color w:val="000000" w:themeColor="text1"/>
              </w:rPr>
              <w:t>。</w:t>
            </w:r>
          </w:p>
        </w:tc>
        <w:tc>
          <w:tcPr>
            <w:tcW w:w="3056" w:type="dxa"/>
            <w:vAlign w:val="center"/>
          </w:tcPr>
          <w:p w14:paraId="1DF70596" w14:textId="77777777" w:rsidR="00174C42" w:rsidRPr="00C462AC" w:rsidRDefault="00000000">
            <w:pPr>
              <w:widowControl/>
              <w:spacing w:line="360" w:lineRule="exact"/>
              <w:jc w:val="left"/>
              <w:rPr>
                <w:rFonts w:ascii="宋体" w:hAnsi="宋体" w:cs="宋体" w:hint="eastAsia"/>
                <w:color w:val="000000" w:themeColor="text1"/>
                <w:kern w:val="0"/>
                <w:szCs w:val="21"/>
              </w:rPr>
            </w:pPr>
            <w:r w:rsidRPr="00C462AC">
              <w:rPr>
                <w:rFonts w:ascii="宋体" w:hAnsi="宋体" w:cs="宋体"/>
                <w:color w:val="000000" w:themeColor="text1"/>
              </w:rPr>
              <w:t>数据处理与验证报告</w:t>
            </w:r>
          </w:p>
        </w:tc>
      </w:tr>
      <w:tr w:rsidR="00174C42" w:rsidRPr="00C462AC" w14:paraId="57578EB1" w14:textId="77777777">
        <w:trPr>
          <w:trHeight w:val="283"/>
          <w:tblHeader/>
          <w:jc w:val="center"/>
        </w:trPr>
        <w:tc>
          <w:tcPr>
            <w:tcW w:w="874" w:type="dxa"/>
            <w:vAlign w:val="center"/>
          </w:tcPr>
          <w:p w14:paraId="5233EBC8" w14:textId="77777777" w:rsidR="00174C42" w:rsidRPr="00C462AC" w:rsidRDefault="00000000">
            <w:pPr>
              <w:widowControl/>
              <w:spacing w:line="360" w:lineRule="exact"/>
              <w:jc w:val="center"/>
              <w:rPr>
                <w:rFonts w:ascii="宋体" w:hAnsi="宋体" w:cs="宋体" w:hint="eastAsia"/>
                <w:b/>
                <w:bCs/>
                <w:color w:val="000000" w:themeColor="text1"/>
                <w:kern w:val="0"/>
                <w:szCs w:val="21"/>
              </w:rPr>
            </w:pPr>
            <w:r w:rsidRPr="00C462AC">
              <w:rPr>
                <w:rFonts w:ascii="宋体" w:hAnsi="宋体" w:cs="宋体" w:hint="eastAsia"/>
                <w:color w:val="000000" w:themeColor="text1"/>
                <w:kern w:val="0"/>
                <w:szCs w:val="21"/>
              </w:rPr>
              <w:t>1.2</w:t>
            </w:r>
          </w:p>
        </w:tc>
        <w:tc>
          <w:tcPr>
            <w:tcW w:w="2296" w:type="dxa"/>
            <w:vAlign w:val="center"/>
          </w:tcPr>
          <w:p w14:paraId="2CE92702" w14:textId="77777777" w:rsidR="00174C42" w:rsidRPr="00C462AC" w:rsidRDefault="00000000">
            <w:pPr>
              <w:widowControl/>
              <w:spacing w:line="360" w:lineRule="exact"/>
              <w:rPr>
                <w:rFonts w:ascii="宋体" w:hAnsi="宋体" w:cs="宋体" w:hint="eastAsia"/>
                <w:b/>
                <w:color w:val="000000" w:themeColor="text1"/>
                <w:kern w:val="0"/>
                <w:szCs w:val="21"/>
              </w:rPr>
            </w:pPr>
            <w:r w:rsidRPr="00C462AC">
              <w:rPr>
                <w:rFonts w:ascii="宋体" w:hAnsi="宋体" w:cs="宋体"/>
                <w:color w:val="000000" w:themeColor="text1"/>
              </w:rPr>
              <w:t>智能关联分析与告警优先级分类</w:t>
            </w:r>
          </w:p>
        </w:tc>
        <w:tc>
          <w:tcPr>
            <w:tcW w:w="3056" w:type="dxa"/>
            <w:vAlign w:val="center"/>
          </w:tcPr>
          <w:p w14:paraId="078A38EB" w14:textId="77777777" w:rsidR="00174C42" w:rsidRPr="00C462AC" w:rsidRDefault="00000000">
            <w:pPr>
              <w:widowControl/>
              <w:spacing w:line="360" w:lineRule="exact"/>
              <w:jc w:val="left"/>
              <w:rPr>
                <w:rFonts w:ascii="宋体" w:hAnsi="宋体" w:cs="宋体" w:hint="eastAsia"/>
                <w:b/>
                <w:bCs/>
                <w:color w:val="000000" w:themeColor="text1"/>
                <w:kern w:val="0"/>
                <w:szCs w:val="21"/>
              </w:rPr>
            </w:pPr>
            <w:r w:rsidRPr="00C462AC">
              <w:rPr>
                <w:rFonts w:ascii="宋体" w:hAnsi="宋体" w:cs="宋体"/>
                <w:color w:val="000000" w:themeColor="text1"/>
              </w:rPr>
              <w:t>对不同来源的日志和告警数据进行解析</w:t>
            </w:r>
            <w:r w:rsidRPr="00C462AC">
              <w:rPr>
                <w:rFonts w:ascii="宋体" w:hAnsi="宋体" w:cs="宋体" w:hint="eastAsia"/>
                <w:color w:val="000000" w:themeColor="text1"/>
              </w:rPr>
              <w:t>和分析</w:t>
            </w:r>
            <w:r w:rsidRPr="00C462AC">
              <w:rPr>
                <w:rFonts w:ascii="宋体" w:hAnsi="宋体" w:cs="宋体"/>
                <w:color w:val="000000" w:themeColor="text1"/>
              </w:rPr>
              <w:t>，识别潜在的安全威胁。同时，根据威胁的严重程度自动分配优先级，确保高危告警能够优先得到</w:t>
            </w:r>
            <w:r w:rsidRPr="00C462AC">
              <w:rPr>
                <w:rFonts w:ascii="宋体" w:hAnsi="宋体" w:cs="宋体" w:hint="eastAsia"/>
                <w:color w:val="000000" w:themeColor="text1"/>
              </w:rPr>
              <w:t>响应</w:t>
            </w:r>
            <w:r w:rsidRPr="00C462AC">
              <w:rPr>
                <w:rFonts w:ascii="宋体" w:hAnsi="宋体" w:cs="宋体"/>
                <w:color w:val="000000" w:themeColor="text1"/>
              </w:rPr>
              <w:t>。</w:t>
            </w:r>
          </w:p>
        </w:tc>
        <w:tc>
          <w:tcPr>
            <w:tcW w:w="3056" w:type="dxa"/>
            <w:vAlign w:val="center"/>
          </w:tcPr>
          <w:p w14:paraId="5CB643E5" w14:textId="77777777" w:rsidR="00174C42" w:rsidRPr="00C462AC" w:rsidRDefault="00000000">
            <w:pPr>
              <w:widowControl/>
              <w:spacing w:line="360" w:lineRule="exact"/>
              <w:jc w:val="left"/>
              <w:rPr>
                <w:rFonts w:ascii="宋体" w:hAnsi="宋体" w:cs="宋体" w:hint="eastAsia"/>
                <w:b/>
                <w:bCs/>
                <w:color w:val="000000" w:themeColor="text1"/>
                <w:kern w:val="0"/>
                <w:szCs w:val="21"/>
              </w:rPr>
            </w:pPr>
            <w:r w:rsidRPr="00C462AC">
              <w:rPr>
                <w:rFonts w:ascii="宋体" w:hAnsi="宋体" w:cs="宋体"/>
                <w:color w:val="000000" w:themeColor="text1"/>
              </w:rPr>
              <w:t>威胁分析报告</w:t>
            </w:r>
          </w:p>
        </w:tc>
      </w:tr>
      <w:tr w:rsidR="00174C42" w:rsidRPr="00C462AC" w14:paraId="31D24179" w14:textId="77777777">
        <w:trPr>
          <w:trHeight w:val="283"/>
          <w:tblHeader/>
          <w:jc w:val="center"/>
        </w:trPr>
        <w:tc>
          <w:tcPr>
            <w:tcW w:w="874" w:type="dxa"/>
            <w:vAlign w:val="center"/>
          </w:tcPr>
          <w:p w14:paraId="550A08B9" w14:textId="77777777" w:rsidR="00174C42" w:rsidRPr="00C462AC" w:rsidRDefault="00000000">
            <w:pPr>
              <w:widowControl/>
              <w:spacing w:line="360" w:lineRule="exact"/>
              <w:jc w:val="center"/>
              <w:textAlignment w:val="center"/>
              <w:rPr>
                <w:rFonts w:ascii="宋体" w:hAnsi="宋体" w:cs="宋体" w:hint="eastAsia"/>
                <w:color w:val="000000" w:themeColor="text1"/>
                <w:kern w:val="0"/>
                <w:szCs w:val="21"/>
              </w:rPr>
            </w:pPr>
            <w:r w:rsidRPr="00C462AC">
              <w:rPr>
                <w:rFonts w:ascii="宋体" w:hAnsi="宋体" w:cs="宋体" w:hint="eastAsia"/>
                <w:color w:val="000000" w:themeColor="text1"/>
                <w:kern w:val="0"/>
                <w:szCs w:val="21"/>
              </w:rPr>
              <w:t>1.3</w:t>
            </w:r>
          </w:p>
        </w:tc>
        <w:tc>
          <w:tcPr>
            <w:tcW w:w="2296" w:type="dxa"/>
            <w:vAlign w:val="center"/>
          </w:tcPr>
          <w:p w14:paraId="7CFD74AC" w14:textId="77777777" w:rsidR="00174C42" w:rsidRPr="00C462AC" w:rsidRDefault="00000000">
            <w:pPr>
              <w:widowControl/>
              <w:spacing w:line="360" w:lineRule="exact"/>
              <w:jc w:val="left"/>
              <w:rPr>
                <w:rFonts w:ascii="宋体" w:hAnsi="宋体" w:cs="宋体" w:hint="eastAsia"/>
                <w:color w:val="000000" w:themeColor="text1"/>
                <w:kern w:val="0"/>
                <w:szCs w:val="21"/>
              </w:rPr>
            </w:pPr>
            <w:r w:rsidRPr="00C462AC">
              <w:rPr>
                <w:rFonts w:ascii="宋体" w:hAnsi="宋体" w:cs="宋体"/>
                <w:color w:val="000000" w:themeColor="text1"/>
              </w:rPr>
              <w:t>重复告警的自动去重</w:t>
            </w:r>
            <w:r w:rsidRPr="00C462AC">
              <w:rPr>
                <w:rFonts w:ascii="宋体" w:hAnsi="宋体" w:cs="宋体" w:hint="eastAsia"/>
                <w:color w:val="000000" w:themeColor="text1"/>
              </w:rPr>
              <w:t>过滤</w:t>
            </w:r>
          </w:p>
        </w:tc>
        <w:tc>
          <w:tcPr>
            <w:tcW w:w="3056" w:type="dxa"/>
            <w:vAlign w:val="center"/>
          </w:tcPr>
          <w:p w14:paraId="2271F807" w14:textId="77777777" w:rsidR="00174C42" w:rsidRPr="00C462AC" w:rsidRDefault="00000000">
            <w:pPr>
              <w:widowControl/>
              <w:spacing w:line="360" w:lineRule="exact"/>
              <w:jc w:val="left"/>
              <w:rPr>
                <w:rFonts w:ascii="宋体" w:hAnsi="宋体" w:cs="宋体" w:hint="eastAsia"/>
                <w:color w:val="000000" w:themeColor="text1"/>
                <w:kern w:val="0"/>
                <w:szCs w:val="21"/>
              </w:rPr>
            </w:pPr>
            <w:r w:rsidRPr="00C462AC">
              <w:rPr>
                <w:rFonts w:ascii="宋体" w:hAnsi="宋体" w:cs="宋体"/>
                <w:color w:val="000000" w:themeColor="text1"/>
              </w:rPr>
              <w:t>自动识别并</w:t>
            </w:r>
            <w:r w:rsidRPr="00C462AC">
              <w:rPr>
                <w:rFonts w:ascii="宋体" w:hAnsi="宋体" w:cs="宋体" w:hint="eastAsia"/>
                <w:color w:val="000000" w:themeColor="text1"/>
              </w:rPr>
              <w:t>对</w:t>
            </w:r>
            <w:r w:rsidRPr="00C462AC">
              <w:rPr>
                <w:rFonts w:ascii="宋体" w:hAnsi="宋体" w:cs="宋体"/>
                <w:color w:val="000000" w:themeColor="text1"/>
              </w:rPr>
              <w:t>重复的告警信息</w:t>
            </w:r>
            <w:r w:rsidRPr="00C462AC">
              <w:rPr>
                <w:rFonts w:ascii="宋体" w:hAnsi="宋体" w:cs="宋体" w:hint="eastAsia"/>
                <w:color w:val="000000" w:themeColor="text1"/>
              </w:rPr>
              <w:t>进行分组</w:t>
            </w:r>
            <w:r w:rsidRPr="00C462AC">
              <w:rPr>
                <w:rFonts w:ascii="宋体" w:hAnsi="宋体" w:cs="宋体"/>
                <w:color w:val="000000" w:themeColor="text1"/>
              </w:rPr>
              <w:t>。通过智能分析技术，识别不同来源但本质相同的安全事件，将其合并</w:t>
            </w:r>
            <w:r w:rsidRPr="00C462AC">
              <w:rPr>
                <w:rFonts w:ascii="宋体" w:hAnsi="宋体" w:cs="宋体" w:hint="eastAsia"/>
                <w:color w:val="000000" w:themeColor="text1"/>
              </w:rPr>
              <w:t>过滤</w:t>
            </w:r>
            <w:r w:rsidRPr="00C462AC">
              <w:rPr>
                <w:rFonts w:ascii="宋体" w:hAnsi="宋体" w:cs="宋体"/>
                <w:color w:val="000000" w:themeColor="text1"/>
              </w:rPr>
              <w:t>，减少告警数量</w:t>
            </w:r>
            <w:r w:rsidRPr="00C462AC">
              <w:rPr>
                <w:rFonts w:ascii="宋体" w:hAnsi="宋体" w:cs="宋体" w:hint="eastAsia"/>
                <w:color w:val="000000" w:themeColor="text1"/>
              </w:rPr>
              <w:t xml:space="preserve">。 </w:t>
            </w:r>
          </w:p>
        </w:tc>
        <w:tc>
          <w:tcPr>
            <w:tcW w:w="3056" w:type="dxa"/>
            <w:vAlign w:val="center"/>
          </w:tcPr>
          <w:p w14:paraId="0944DCAB" w14:textId="77777777" w:rsidR="00174C42" w:rsidRPr="00C462AC" w:rsidRDefault="00000000">
            <w:pPr>
              <w:widowControl/>
              <w:spacing w:line="360" w:lineRule="exact"/>
              <w:jc w:val="left"/>
              <w:rPr>
                <w:rFonts w:ascii="宋体" w:hAnsi="宋体" w:cs="宋体" w:hint="eastAsia"/>
                <w:color w:val="000000" w:themeColor="text1"/>
                <w:kern w:val="0"/>
                <w:szCs w:val="21"/>
              </w:rPr>
            </w:pPr>
            <w:r w:rsidRPr="00C462AC">
              <w:rPr>
                <w:rFonts w:ascii="宋体" w:hAnsi="宋体" w:cs="宋体" w:hint="eastAsia"/>
                <w:color w:val="000000" w:themeColor="text1"/>
              </w:rPr>
              <w:t>告警去重报告</w:t>
            </w:r>
          </w:p>
        </w:tc>
      </w:tr>
      <w:tr w:rsidR="00174C42" w:rsidRPr="00C462AC" w14:paraId="08AFBA50" w14:textId="77777777">
        <w:trPr>
          <w:trHeight w:val="283"/>
          <w:tblHeader/>
          <w:jc w:val="center"/>
        </w:trPr>
        <w:tc>
          <w:tcPr>
            <w:tcW w:w="874" w:type="dxa"/>
            <w:vAlign w:val="center"/>
          </w:tcPr>
          <w:p w14:paraId="6A267F05" w14:textId="77777777" w:rsidR="00174C42" w:rsidRPr="00C462AC" w:rsidRDefault="00000000">
            <w:pPr>
              <w:widowControl/>
              <w:spacing w:line="360" w:lineRule="exact"/>
              <w:jc w:val="center"/>
              <w:rPr>
                <w:rFonts w:ascii="宋体" w:hAnsi="宋体" w:cs="宋体" w:hint="eastAsia"/>
                <w:color w:val="000000" w:themeColor="text1"/>
                <w:szCs w:val="21"/>
              </w:rPr>
            </w:pPr>
            <w:r w:rsidRPr="00C462AC">
              <w:rPr>
                <w:rFonts w:ascii="宋体" w:hAnsi="宋体" w:cs="宋体" w:hint="eastAsia"/>
                <w:b/>
                <w:bCs/>
                <w:color w:val="000000" w:themeColor="text1"/>
                <w:kern w:val="0"/>
                <w:szCs w:val="21"/>
              </w:rPr>
              <w:t>2</w:t>
            </w:r>
          </w:p>
        </w:tc>
        <w:tc>
          <w:tcPr>
            <w:tcW w:w="2296" w:type="dxa"/>
            <w:vAlign w:val="center"/>
          </w:tcPr>
          <w:p w14:paraId="61E3C844" w14:textId="77777777" w:rsidR="00174C42" w:rsidRPr="00C462AC" w:rsidRDefault="00000000">
            <w:pPr>
              <w:widowControl/>
              <w:adjustRightInd w:val="0"/>
              <w:snapToGrid w:val="0"/>
              <w:spacing w:line="360" w:lineRule="exact"/>
              <w:rPr>
                <w:rFonts w:ascii="宋体" w:hAnsi="宋体" w:cs="宋体" w:hint="eastAsia"/>
                <w:b/>
                <w:bCs/>
                <w:color w:val="000000" w:themeColor="text1"/>
                <w:kern w:val="0"/>
                <w:szCs w:val="21"/>
              </w:rPr>
            </w:pPr>
            <w:r w:rsidRPr="00C462AC">
              <w:rPr>
                <w:rFonts w:ascii="宋体" w:hAnsi="宋体" w:cs="宋体" w:hint="eastAsia"/>
                <w:b/>
                <w:color w:val="000000" w:themeColor="text1"/>
                <w:kern w:val="0"/>
                <w:szCs w:val="21"/>
              </w:rPr>
              <w:t>基于大模型的网络安全日志智能辅助分析</w:t>
            </w:r>
          </w:p>
        </w:tc>
        <w:tc>
          <w:tcPr>
            <w:tcW w:w="3056" w:type="dxa"/>
            <w:vAlign w:val="center"/>
          </w:tcPr>
          <w:p w14:paraId="7A86D6A8" w14:textId="77777777" w:rsidR="00174C42" w:rsidRPr="00C462AC" w:rsidRDefault="00174C42">
            <w:pPr>
              <w:widowControl/>
              <w:spacing w:line="360" w:lineRule="exact"/>
              <w:jc w:val="center"/>
              <w:rPr>
                <w:rFonts w:ascii="黑体" w:hAnsi="黑体" w:hint="eastAsia"/>
                <w:color w:val="000000" w:themeColor="text1"/>
                <w:szCs w:val="21"/>
              </w:rPr>
            </w:pPr>
          </w:p>
        </w:tc>
        <w:tc>
          <w:tcPr>
            <w:tcW w:w="3056" w:type="dxa"/>
            <w:vAlign w:val="center"/>
          </w:tcPr>
          <w:p w14:paraId="21E5D1D6" w14:textId="77777777" w:rsidR="00174C42" w:rsidRPr="00C462AC" w:rsidRDefault="00174C42">
            <w:pPr>
              <w:widowControl/>
              <w:spacing w:line="360" w:lineRule="exact"/>
              <w:jc w:val="center"/>
              <w:rPr>
                <w:rFonts w:ascii="黑体" w:hAnsi="黑体" w:hint="eastAsia"/>
                <w:color w:val="000000" w:themeColor="text1"/>
                <w:szCs w:val="21"/>
              </w:rPr>
            </w:pPr>
          </w:p>
        </w:tc>
      </w:tr>
      <w:tr w:rsidR="00174C42" w:rsidRPr="00C462AC" w14:paraId="54194CBE" w14:textId="77777777">
        <w:trPr>
          <w:trHeight w:val="283"/>
          <w:tblHeader/>
          <w:jc w:val="center"/>
        </w:trPr>
        <w:tc>
          <w:tcPr>
            <w:tcW w:w="874" w:type="dxa"/>
            <w:vAlign w:val="center"/>
          </w:tcPr>
          <w:p w14:paraId="588B520C" w14:textId="77777777" w:rsidR="00174C42" w:rsidRPr="00C462AC" w:rsidRDefault="00000000">
            <w:pPr>
              <w:widowControl/>
              <w:spacing w:line="360" w:lineRule="exact"/>
              <w:jc w:val="center"/>
              <w:textAlignment w:val="center"/>
              <w:rPr>
                <w:rFonts w:ascii="宋体" w:hAnsi="宋体" w:cs="宋体" w:hint="eastAsia"/>
                <w:color w:val="000000" w:themeColor="text1"/>
                <w:kern w:val="0"/>
                <w:szCs w:val="21"/>
              </w:rPr>
            </w:pPr>
            <w:r w:rsidRPr="00C462AC">
              <w:rPr>
                <w:rFonts w:ascii="宋体" w:hAnsi="宋体" w:cs="宋体" w:hint="eastAsia"/>
                <w:color w:val="000000" w:themeColor="text1"/>
                <w:kern w:val="0"/>
                <w:szCs w:val="21"/>
                <w:lang w:bidi="ar"/>
              </w:rPr>
              <w:t>2.1</w:t>
            </w:r>
          </w:p>
        </w:tc>
        <w:tc>
          <w:tcPr>
            <w:tcW w:w="2296" w:type="dxa"/>
            <w:vAlign w:val="center"/>
          </w:tcPr>
          <w:p w14:paraId="73D77F08" w14:textId="77777777" w:rsidR="00174C42" w:rsidRPr="00C462AC" w:rsidRDefault="00000000">
            <w:pPr>
              <w:widowControl/>
              <w:spacing w:line="360" w:lineRule="exact"/>
              <w:jc w:val="left"/>
              <w:rPr>
                <w:rFonts w:ascii="宋体" w:hAnsi="宋体" w:cs="宋体" w:hint="eastAsia"/>
                <w:color w:val="000000" w:themeColor="text1"/>
                <w:kern w:val="0"/>
                <w:szCs w:val="21"/>
              </w:rPr>
            </w:pPr>
            <w:r w:rsidRPr="00C462AC">
              <w:rPr>
                <w:rFonts w:ascii="宋体" w:hAnsi="宋体" w:cs="宋体" w:hint="eastAsia"/>
                <w:color w:val="000000" w:themeColor="text1"/>
                <w:kern w:val="0"/>
                <w:szCs w:val="21"/>
              </w:rPr>
              <w:t>日志数据收集与整合</w:t>
            </w:r>
          </w:p>
        </w:tc>
        <w:tc>
          <w:tcPr>
            <w:tcW w:w="3056" w:type="dxa"/>
            <w:vAlign w:val="center"/>
          </w:tcPr>
          <w:p w14:paraId="2D314C98" w14:textId="77777777" w:rsidR="00174C42" w:rsidRPr="00C462AC" w:rsidRDefault="00000000">
            <w:pPr>
              <w:widowControl/>
              <w:spacing w:line="360" w:lineRule="exact"/>
              <w:jc w:val="left"/>
              <w:rPr>
                <w:rFonts w:ascii="宋体" w:hAnsi="宋体" w:cs="宋体" w:hint="eastAsia"/>
                <w:color w:val="000000" w:themeColor="text1"/>
                <w:kern w:val="0"/>
                <w:szCs w:val="21"/>
              </w:rPr>
            </w:pPr>
            <w:r w:rsidRPr="00C462AC">
              <w:rPr>
                <w:rFonts w:ascii="宋体" w:hAnsi="宋体" w:cs="宋体" w:hint="eastAsia"/>
                <w:color w:val="000000" w:themeColor="text1"/>
                <w:kern w:val="0"/>
                <w:szCs w:val="21"/>
              </w:rPr>
              <w:t>确保所需网络设备（如服务器、防火墙、路由器等）的日志的获取，明确其字段信息。</w:t>
            </w:r>
          </w:p>
        </w:tc>
        <w:tc>
          <w:tcPr>
            <w:tcW w:w="3056" w:type="dxa"/>
            <w:vAlign w:val="center"/>
          </w:tcPr>
          <w:p w14:paraId="57543244" w14:textId="77777777" w:rsidR="00174C42" w:rsidRPr="00C462AC" w:rsidRDefault="00000000">
            <w:pPr>
              <w:widowControl/>
              <w:spacing w:line="360" w:lineRule="exact"/>
              <w:jc w:val="left"/>
              <w:rPr>
                <w:rFonts w:ascii="宋体" w:hAnsi="宋体" w:cs="宋体" w:hint="eastAsia"/>
                <w:color w:val="000000" w:themeColor="text1"/>
                <w:kern w:val="0"/>
                <w:szCs w:val="21"/>
              </w:rPr>
            </w:pPr>
            <w:r w:rsidRPr="00C462AC">
              <w:rPr>
                <w:rFonts w:ascii="宋体" w:hAnsi="宋体" w:cs="宋体" w:hint="eastAsia"/>
                <w:color w:val="000000" w:themeColor="text1"/>
                <w:kern w:val="0"/>
                <w:szCs w:val="21"/>
              </w:rPr>
              <w:t>用于生成式大模型分析的日志数据获取文档和字段文档</w:t>
            </w:r>
          </w:p>
        </w:tc>
      </w:tr>
      <w:tr w:rsidR="00174C42" w:rsidRPr="00C462AC" w14:paraId="15C81879" w14:textId="77777777">
        <w:trPr>
          <w:trHeight w:val="283"/>
          <w:tblHeader/>
          <w:jc w:val="center"/>
        </w:trPr>
        <w:tc>
          <w:tcPr>
            <w:tcW w:w="874" w:type="dxa"/>
            <w:vAlign w:val="center"/>
          </w:tcPr>
          <w:p w14:paraId="69A20065" w14:textId="77777777" w:rsidR="00174C42" w:rsidRPr="00C462AC" w:rsidRDefault="00000000">
            <w:pPr>
              <w:widowControl/>
              <w:spacing w:line="360" w:lineRule="exact"/>
              <w:jc w:val="center"/>
              <w:textAlignment w:val="center"/>
              <w:rPr>
                <w:rFonts w:ascii="宋体" w:hAnsi="宋体" w:cs="宋体" w:hint="eastAsia"/>
                <w:color w:val="000000" w:themeColor="text1"/>
                <w:kern w:val="0"/>
                <w:szCs w:val="21"/>
                <w:lang w:bidi="ar"/>
              </w:rPr>
            </w:pPr>
            <w:r w:rsidRPr="00C462AC">
              <w:rPr>
                <w:rFonts w:ascii="宋体" w:hAnsi="宋体" w:cs="宋体" w:hint="eastAsia"/>
                <w:color w:val="000000" w:themeColor="text1"/>
                <w:kern w:val="0"/>
                <w:szCs w:val="21"/>
                <w:lang w:bidi="ar"/>
              </w:rPr>
              <w:t>2.2</w:t>
            </w:r>
          </w:p>
        </w:tc>
        <w:tc>
          <w:tcPr>
            <w:tcW w:w="2296" w:type="dxa"/>
            <w:vAlign w:val="center"/>
          </w:tcPr>
          <w:p w14:paraId="06F607B3" w14:textId="77777777" w:rsidR="00174C42" w:rsidRPr="00C462AC" w:rsidRDefault="00000000">
            <w:pPr>
              <w:widowControl/>
              <w:spacing w:line="360" w:lineRule="exact"/>
              <w:jc w:val="left"/>
              <w:rPr>
                <w:rFonts w:ascii="宋体" w:hAnsi="宋体" w:cs="宋体" w:hint="eastAsia"/>
                <w:color w:val="000000" w:themeColor="text1"/>
                <w:kern w:val="0"/>
                <w:szCs w:val="21"/>
              </w:rPr>
            </w:pPr>
            <w:r w:rsidRPr="00C462AC">
              <w:rPr>
                <w:rFonts w:ascii="宋体" w:hAnsi="宋体" w:cs="宋体" w:hint="eastAsia"/>
                <w:color w:val="000000" w:themeColor="text1"/>
                <w:kern w:val="0"/>
                <w:szCs w:val="21"/>
              </w:rPr>
              <w:t>基于生成式大模型算法应用进行辅助日志查询</w:t>
            </w:r>
          </w:p>
        </w:tc>
        <w:tc>
          <w:tcPr>
            <w:tcW w:w="3056" w:type="dxa"/>
            <w:vAlign w:val="center"/>
          </w:tcPr>
          <w:p w14:paraId="27920BCF" w14:textId="454BCA84" w:rsidR="00174C42" w:rsidRPr="00C462AC" w:rsidRDefault="00000000">
            <w:pPr>
              <w:widowControl/>
              <w:spacing w:line="360" w:lineRule="exact"/>
              <w:jc w:val="left"/>
              <w:rPr>
                <w:rFonts w:ascii="宋体" w:hAnsi="宋体" w:cs="宋体" w:hint="eastAsia"/>
                <w:color w:val="000000" w:themeColor="text1"/>
                <w:kern w:val="0"/>
                <w:szCs w:val="21"/>
              </w:rPr>
            </w:pPr>
            <w:r w:rsidRPr="00C462AC">
              <w:rPr>
                <w:rFonts w:ascii="宋体" w:hAnsi="宋体" w:cs="宋体" w:hint="eastAsia"/>
                <w:color w:val="000000" w:themeColor="text1"/>
                <w:kern w:val="0"/>
                <w:szCs w:val="21"/>
              </w:rPr>
              <w:t>通过生成式大模型算法及应用辅助查询设备日志，形成生成式大模型辅助日志分析流程和手册，协助运维人员有效使用</w:t>
            </w:r>
            <w:ins w:id="82" w:author="天诚 赵" w:date="2024-08-28T15:12:00Z" w16du:dateUtc="2024-08-28T07:12:00Z">
              <w:r w:rsidR="008A0BDE" w:rsidRPr="00C462AC">
                <w:rPr>
                  <w:rFonts w:ascii="宋体" w:hAnsi="宋体" w:cs="宋体" w:hint="eastAsia"/>
                  <w:color w:val="000000" w:themeColor="text1"/>
                  <w:kern w:val="0"/>
                  <w:szCs w:val="21"/>
                </w:rPr>
                <w:t>模型</w:t>
              </w:r>
            </w:ins>
            <w:del w:id="83" w:author="天诚 赵" w:date="2024-08-28T15:12:00Z" w16du:dateUtc="2024-08-28T07:12:00Z">
              <w:r w:rsidRPr="00C462AC" w:rsidDel="008A0BDE">
                <w:rPr>
                  <w:rFonts w:ascii="宋体" w:hAnsi="宋体" w:cs="宋体" w:hint="eastAsia"/>
                  <w:color w:val="000000" w:themeColor="text1"/>
                  <w:kern w:val="0"/>
                  <w:szCs w:val="21"/>
                </w:rPr>
                <w:delText>算法</w:delText>
              </w:r>
            </w:del>
            <w:r w:rsidRPr="00C462AC">
              <w:rPr>
                <w:rFonts w:ascii="宋体" w:hAnsi="宋体" w:cs="宋体" w:hint="eastAsia"/>
                <w:color w:val="000000" w:themeColor="text1"/>
                <w:kern w:val="0"/>
                <w:szCs w:val="21"/>
              </w:rPr>
              <w:t>对</w:t>
            </w:r>
            <w:ins w:id="84" w:author="天诚 赵" w:date="2024-08-28T15:12:00Z" w16du:dateUtc="2024-08-28T07:12:00Z">
              <w:r w:rsidR="008A0BDE" w:rsidRPr="00C462AC">
                <w:rPr>
                  <w:rFonts w:ascii="宋体" w:hAnsi="宋体" w:cs="宋体" w:hint="eastAsia"/>
                  <w:color w:val="000000" w:themeColor="text1"/>
                  <w:kern w:val="0"/>
                  <w:szCs w:val="21"/>
                </w:rPr>
                <w:t>日志</w:t>
              </w:r>
            </w:ins>
            <w:del w:id="85" w:author="天诚 赵" w:date="2024-08-28T15:12:00Z" w16du:dateUtc="2024-08-28T07:12:00Z">
              <w:r w:rsidRPr="00C462AC" w:rsidDel="008A0BDE">
                <w:rPr>
                  <w:rFonts w:ascii="宋体" w:hAnsi="宋体" w:cs="宋体" w:hint="eastAsia"/>
                  <w:color w:val="000000" w:themeColor="text1"/>
                  <w:kern w:val="0"/>
                  <w:szCs w:val="21"/>
                </w:rPr>
                <w:delText>日记</w:delText>
              </w:r>
            </w:del>
            <w:r w:rsidRPr="00C462AC">
              <w:rPr>
                <w:rFonts w:ascii="宋体" w:hAnsi="宋体" w:cs="宋体" w:hint="eastAsia"/>
                <w:color w:val="000000" w:themeColor="text1"/>
                <w:kern w:val="0"/>
                <w:szCs w:val="21"/>
              </w:rPr>
              <w:t>进行</w:t>
            </w:r>
            <w:ins w:id="86" w:author="天诚 赵" w:date="2024-08-28T15:12:00Z" w16du:dateUtc="2024-08-28T07:12:00Z">
              <w:r w:rsidR="008A0BDE" w:rsidRPr="00C462AC">
                <w:rPr>
                  <w:rFonts w:ascii="宋体" w:hAnsi="宋体" w:cs="宋体" w:hint="eastAsia"/>
                  <w:color w:val="000000" w:themeColor="text1"/>
                  <w:kern w:val="0"/>
                  <w:szCs w:val="21"/>
                </w:rPr>
                <w:t>快速</w:t>
              </w:r>
            </w:ins>
            <w:del w:id="87" w:author="天诚 赵" w:date="2024-08-28T15:12:00Z" w16du:dateUtc="2024-08-28T07:12:00Z">
              <w:r w:rsidRPr="00C462AC" w:rsidDel="008A0BDE">
                <w:rPr>
                  <w:rFonts w:ascii="宋体" w:hAnsi="宋体" w:cs="宋体" w:hint="eastAsia"/>
                  <w:color w:val="000000" w:themeColor="text1"/>
                  <w:kern w:val="0"/>
                  <w:szCs w:val="21"/>
                </w:rPr>
                <w:delText>管理</w:delText>
              </w:r>
            </w:del>
            <w:r w:rsidRPr="00C462AC">
              <w:rPr>
                <w:rFonts w:ascii="宋体" w:hAnsi="宋体" w:cs="宋体" w:hint="eastAsia"/>
                <w:color w:val="000000" w:themeColor="text1"/>
                <w:kern w:val="0"/>
                <w:szCs w:val="21"/>
              </w:rPr>
              <w:t>查询。</w:t>
            </w:r>
          </w:p>
        </w:tc>
        <w:tc>
          <w:tcPr>
            <w:tcW w:w="3056" w:type="dxa"/>
            <w:vAlign w:val="center"/>
          </w:tcPr>
          <w:p w14:paraId="28DBDD5E" w14:textId="00E2AC3C" w:rsidR="00174C42" w:rsidRPr="00C462AC" w:rsidRDefault="00000000">
            <w:pPr>
              <w:widowControl/>
              <w:spacing w:line="360" w:lineRule="exact"/>
              <w:jc w:val="left"/>
              <w:rPr>
                <w:rFonts w:ascii="宋体" w:hAnsi="宋体" w:cs="宋体" w:hint="eastAsia"/>
                <w:color w:val="000000" w:themeColor="text1"/>
                <w:kern w:val="0"/>
                <w:szCs w:val="21"/>
              </w:rPr>
            </w:pPr>
            <w:r w:rsidRPr="00C462AC">
              <w:rPr>
                <w:rFonts w:ascii="宋体" w:hAnsi="宋体" w:cs="宋体" w:hint="eastAsia"/>
                <w:color w:val="000000" w:themeColor="text1"/>
                <w:kern w:val="0"/>
                <w:szCs w:val="21"/>
              </w:rPr>
              <w:t>基于生成式大模型的日志</w:t>
            </w:r>
            <w:ins w:id="88" w:author="天诚 赵" w:date="2024-08-28T15:12:00Z" w16du:dateUtc="2024-08-28T07:12:00Z">
              <w:r w:rsidR="008A0BDE" w:rsidRPr="00C462AC">
                <w:rPr>
                  <w:rFonts w:ascii="宋体" w:hAnsi="宋体" w:cs="宋体" w:hint="eastAsia"/>
                  <w:color w:val="000000" w:themeColor="text1"/>
                  <w:kern w:val="0"/>
                  <w:szCs w:val="21"/>
                </w:rPr>
                <w:t>查询</w:t>
              </w:r>
            </w:ins>
            <w:del w:id="89" w:author="天诚 赵" w:date="2024-08-28T15:12:00Z" w16du:dateUtc="2024-08-28T07:12:00Z">
              <w:r w:rsidRPr="00C462AC" w:rsidDel="008A0BDE">
                <w:rPr>
                  <w:rFonts w:ascii="宋体" w:hAnsi="宋体" w:cs="宋体" w:hint="eastAsia"/>
                  <w:color w:val="000000" w:themeColor="text1"/>
                  <w:kern w:val="0"/>
                  <w:szCs w:val="21"/>
                </w:rPr>
                <w:delText>分析</w:delText>
              </w:r>
            </w:del>
            <w:r w:rsidRPr="00C462AC">
              <w:rPr>
                <w:rFonts w:ascii="宋体" w:hAnsi="宋体" w:cs="宋体" w:hint="eastAsia"/>
                <w:color w:val="000000" w:themeColor="text1"/>
                <w:kern w:val="0"/>
                <w:szCs w:val="21"/>
              </w:rPr>
              <w:t>流程文档和帮助手册</w:t>
            </w:r>
          </w:p>
        </w:tc>
      </w:tr>
      <w:tr w:rsidR="00174C42" w:rsidRPr="00C462AC" w14:paraId="4D2B15E8" w14:textId="77777777">
        <w:trPr>
          <w:trHeight w:val="283"/>
          <w:tblHeader/>
          <w:jc w:val="center"/>
        </w:trPr>
        <w:tc>
          <w:tcPr>
            <w:tcW w:w="874" w:type="dxa"/>
            <w:vAlign w:val="center"/>
          </w:tcPr>
          <w:p w14:paraId="385F8BB6" w14:textId="77777777" w:rsidR="00174C42" w:rsidRPr="00C462AC" w:rsidRDefault="00000000">
            <w:pPr>
              <w:widowControl/>
              <w:spacing w:line="360" w:lineRule="exact"/>
              <w:jc w:val="center"/>
              <w:textAlignment w:val="center"/>
              <w:rPr>
                <w:rFonts w:ascii="宋体" w:hAnsi="宋体" w:cs="宋体" w:hint="eastAsia"/>
                <w:color w:val="000000" w:themeColor="text1"/>
                <w:kern w:val="0"/>
                <w:szCs w:val="21"/>
                <w:lang w:bidi="ar"/>
              </w:rPr>
            </w:pPr>
            <w:r w:rsidRPr="00C462AC">
              <w:rPr>
                <w:rFonts w:ascii="宋体" w:hAnsi="宋体" w:cs="宋体" w:hint="eastAsia"/>
                <w:color w:val="000000" w:themeColor="text1"/>
                <w:kern w:val="0"/>
                <w:szCs w:val="21"/>
                <w:lang w:bidi="ar"/>
              </w:rPr>
              <w:t>2.3</w:t>
            </w:r>
          </w:p>
        </w:tc>
        <w:tc>
          <w:tcPr>
            <w:tcW w:w="2296" w:type="dxa"/>
            <w:vAlign w:val="center"/>
          </w:tcPr>
          <w:p w14:paraId="447F8FF8" w14:textId="77777777" w:rsidR="00174C42" w:rsidRPr="00C462AC" w:rsidRDefault="00000000">
            <w:pPr>
              <w:widowControl/>
              <w:spacing w:line="360" w:lineRule="exact"/>
              <w:jc w:val="left"/>
              <w:rPr>
                <w:rFonts w:ascii="宋体" w:hAnsi="宋体" w:cs="宋体" w:hint="eastAsia"/>
                <w:color w:val="000000" w:themeColor="text1"/>
                <w:kern w:val="0"/>
                <w:szCs w:val="21"/>
              </w:rPr>
            </w:pPr>
            <w:r w:rsidRPr="00C462AC">
              <w:rPr>
                <w:rFonts w:ascii="宋体" w:hAnsi="宋体" w:cs="宋体" w:hint="eastAsia"/>
                <w:color w:val="000000" w:themeColor="text1"/>
                <w:kern w:val="0"/>
                <w:szCs w:val="21"/>
              </w:rPr>
              <w:t>基于生成式大模型算法应用进行辅助日志分析</w:t>
            </w:r>
          </w:p>
        </w:tc>
        <w:tc>
          <w:tcPr>
            <w:tcW w:w="3056" w:type="dxa"/>
            <w:vAlign w:val="center"/>
          </w:tcPr>
          <w:p w14:paraId="6CC3088A" w14:textId="60D50C7E" w:rsidR="00174C42" w:rsidRPr="00C462AC" w:rsidRDefault="00000000">
            <w:pPr>
              <w:widowControl/>
              <w:spacing w:line="360" w:lineRule="exact"/>
              <w:jc w:val="left"/>
              <w:rPr>
                <w:rFonts w:ascii="宋体" w:hAnsi="宋体" w:cs="宋体" w:hint="eastAsia"/>
                <w:color w:val="000000" w:themeColor="text1"/>
                <w:kern w:val="0"/>
                <w:szCs w:val="21"/>
              </w:rPr>
            </w:pPr>
            <w:r w:rsidRPr="00C462AC">
              <w:rPr>
                <w:rFonts w:ascii="宋体" w:hAnsi="宋体" w:cs="宋体" w:hint="eastAsia"/>
                <w:color w:val="000000" w:themeColor="text1"/>
                <w:kern w:val="0"/>
                <w:szCs w:val="21"/>
              </w:rPr>
              <w:t>通过生成式大模型算法及应用，对安全设备日志进行分析，形成生成式大模型辅助日志分析流程和手册，协助运维人员有效使用</w:t>
            </w:r>
            <w:ins w:id="90" w:author="天诚 赵" w:date="2024-08-28T15:12:00Z" w16du:dateUtc="2024-08-28T07:12:00Z">
              <w:r w:rsidR="008A0BDE" w:rsidRPr="00C462AC">
                <w:rPr>
                  <w:rFonts w:ascii="宋体" w:hAnsi="宋体" w:cs="宋体" w:hint="eastAsia"/>
                  <w:color w:val="000000" w:themeColor="text1"/>
                  <w:kern w:val="0"/>
                  <w:szCs w:val="21"/>
                </w:rPr>
                <w:t>模型</w:t>
              </w:r>
            </w:ins>
            <w:del w:id="91" w:author="天诚 赵" w:date="2024-08-28T15:12:00Z" w16du:dateUtc="2024-08-28T07:12:00Z">
              <w:r w:rsidRPr="00C462AC" w:rsidDel="008A0BDE">
                <w:rPr>
                  <w:rFonts w:ascii="宋体" w:hAnsi="宋体" w:cs="宋体" w:hint="eastAsia"/>
                  <w:color w:val="000000" w:themeColor="text1"/>
                  <w:kern w:val="0"/>
                  <w:szCs w:val="21"/>
                </w:rPr>
                <w:delText>算法</w:delText>
              </w:r>
            </w:del>
            <w:r w:rsidRPr="00C462AC">
              <w:rPr>
                <w:rFonts w:ascii="宋体" w:hAnsi="宋体" w:cs="宋体" w:hint="eastAsia"/>
                <w:color w:val="000000" w:themeColor="text1"/>
                <w:kern w:val="0"/>
                <w:szCs w:val="21"/>
              </w:rPr>
              <w:t>开展日志分析。</w:t>
            </w:r>
          </w:p>
        </w:tc>
        <w:tc>
          <w:tcPr>
            <w:tcW w:w="3056" w:type="dxa"/>
            <w:vAlign w:val="center"/>
          </w:tcPr>
          <w:p w14:paraId="112B821C" w14:textId="73AEA549" w:rsidR="00174C42" w:rsidRPr="00C462AC" w:rsidRDefault="00000000">
            <w:pPr>
              <w:widowControl/>
              <w:spacing w:line="360" w:lineRule="exact"/>
              <w:jc w:val="left"/>
              <w:rPr>
                <w:rFonts w:ascii="宋体" w:hAnsi="宋体" w:cs="宋体" w:hint="eastAsia"/>
                <w:color w:val="000000" w:themeColor="text1"/>
                <w:kern w:val="0"/>
                <w:szCs w:val="21"/>
              </w:rPr>
            </w:pPr>
            <w:r w:rsidRPr="00C462AC">
              <w:rPr>
                <w:rFonts w:ascii="宋体" w:hAnsi="宋体" w:cs="宋体" w:hint="eastAsia"/>
                <w:color w:val="000000" w:themeColor="text1"/>
                <w:kern w:val="0"/>
                <w:szCs w:val="21"/>
              </w:rPr>
              <w:t>基于生成式大模型的日志</w:t>
            </w:r>
            <w:ins w:id="92" w:author="天诚 赵" w:date="2024-08-28T15:12:00Z" w16du:dateUtc="2024-08-28T07:12:00Z">
              <w:r w:rsidR="008A0BDE" w:rsidRPr="00C462AC">
                <w:rPr>
                  <w:rFonts w:ascii="宋体" w:hAnsi="宋体" w:cs="宋体" w:hint="eastAsia"/>
                  <w:color w:val="000000" w:themeColor="text1"/>
                  <w:kern w:val="0"/>
                  <w:szCs w:val="21"/>
                </w:rPr>
                <w:t>分析</w:t>
              </w:r>
            </w:ins>
            <w:del w:id="93" w:author="天诚 赵" w:date="2024-08-28T15:12:00Z" w16du:dateUtc="2024-08-28T07:12:00Z">
              <w:r w:rsidRPr="00C462AC" w:rsidDel="008A0BDE">
                <w:rPr>
                  <w:rFonts w:ascii="宋体" w:hAnsi="宋体" w:cs="宋体" w:hint="eastAsia"/>
                  <w:color w:val="000000" w:themeColor="text1"/>
                  <w:kern w:val="0"/>
                  <w:szCs w:val="21"/>
                </w:rPr>
                <w:delText>查询</w:delText>
              </w:r>
            </w:del>
            <w:r w:rsidRPr="00C462AC">
              <w:rPr>
                <w:rFonts w:ascii="宋体" w:hAnsi="宋体" w:cs="宋体" w:hint="eastAsia"/>
                <w:color w:val="000000" w:themeColor="text1"/>
                <w:kern w:val="0"/>
                <w:szCs w:val="21"/>
              </w:rPr>
              <w:t>流程文档和帮助手册</w:t>
            </w:r>
          </w:p>
        </w:tc>
      </w:tr>
      <w:tr w:rsidR="00174C42" w:rsidRPr="00C462AC" w14:paraId="5E6C2FD8" w14:textId="77777777">
        <w:trPr>
          <w:trHeight w:val="283"/>
          <w:tblHeader/>
          <w:jc w:val="center"/>
        </w:trPr>
        <w:tc>
          <w:tcPr>
            <w:tcW w:w="874" w:type="dxa"/>
            <w:vAlign w:val="center"/>
          </w:tcPr>
          <w:p w14:paraId="08F445CB" w14:textId="77777777" w:rsidR="00174C42" w:rsidRPr="00C462AC" w:rsidRDefault="00000000">
            <w:pPr>
              <w:widowControl/>
              <w:spacing w:line="360" w:lineRule="exact"/>
              <w:jc w:val="center"/>
              <w:textAlignment w:val="center"/>
              <w:rPr>
                <w:rFonts w:ascii="宋体" w:hAnsi="宋体" w:cs="宋体" w:hint="eastAsia"/>
                <w:color w:val="000000" w:themeColor="text1"/>
                <w:kern w:val="0"/>
                <w:szCs w:val="21"/>
                <w:lang w:bidi="ar"/>
              </w:rPr>
            </w:pPr>
            <w:r w:rsidRPr="00C462AC">
              <w:rPr>
                <w:rFonts w:ascii="宋体" w:hAnsi="宋体" w:cs="宋体" w:hint="eastAsia"/>
                <w:color w:val="000000" w:themeColor="text1"/>
                <w:kern w:val="0"/>
                <w:szCs w:val="21"/>
                <w:lang w:bidi="ar"/>
              </w:rPr>
              <w:lastRenderedPageBreak/>
              <w:t>2.4</w:t>
            </w:r>
          </w:p>
        </w:tc>
        <w:tc>
          <w:tcPr>
            <w:tcW w:w="2296" w:type="dxa"/>
            <w:vAlign w:val="center"/>
          </w:tcPr>
          <w:p w14:paraId="1E262E6D" w14:textId="77777777" w:rsidR="00174C42" w:rsidRPr="00C462AC" w:rsidRDefault="00000000">
            <w:pPr>
              <w:widowControl/>
              <w:spacing w:line="360" w:lineRule="exact"/>
              <w:jc w:val="left"/>
              <w:rPr>
                <w:rFonts w:ascii="宋体" w:hAnsi="宋体" w:cs="宋体" w:hint="eastAsia"/>
                <w:color w:val="000000" w:themeColor="text1"/>
                <w:kern w:val="0"/>
                <w:szCs w:val="21"/>
              </w:rPr>
            </w:pPr>
            <w:r w:rsidRPr="00C462AC">
              <w:rPr>
                <w:rFonts w:ascii="宋体" w:hAnsi="宋体" w:cs="宋体" w:hint="eastAsia"/>
                <w:color w:val="000000" w:themeColor="text1"/>
                <w:kern w:val="0"/>
                <w:szCs w:val="21"/>
              </w:rPr>
              <w:t>基于生成式大模型辅助攻击响应</w:t>
            </w:r>
          </w:p>
        </w:tc>
        <w:tc>
          <w:tcPr>
            <w:tcW w:w="3056" w:type="dxa"/>
            <w:vAlign w:val="center"/>
          </w:tcPr>
          <w:p w14:paraId="39CFCF7C" w14:textId="77777777" w:rsidR="00174C42" w:rsidRPr="00C462AC" w:rsidRDefault="00000000">
            <w:pPr>
              <w:widowControl/>
              <w:spacing w:line="360" w:lineRule="exact"/>
              <w:jc w:val="left"/>
              <w:rPr>
                <w:rFonts w:ascii="宋体" w:hAnsi="宋体" w:cs="宋体" w:hint="eastAsia"/>
                <w:color w:val="000000" w:themeColor="text1"/>
                <w:kern w:val="0"/>
                <w:szCs w:val="21"/>
              </w:rPr>
            </w:pPr>
            <w:r w:rsidRPr="00C462AC">
              <w:rPr>
                <w:rFonts w:ascii="宋体" w:hAnsi="宋体" w:cs="宋体" w:hint="eastAsia"/>
                <w:color w:val="000000" w:themeColor="text1"/>
                <w:kern w:val="0"/>
                <w:szCs w:val="21"/>
              </w:rPr>
              <w:t>通过生成式大模型算法及应用辅助攻击响应，，完成生成式大模型辅助攻击溯源方法，协助运维人员快速对网络安全攻击进行定位、处置及溯源。</w:t>
            </w:r>
          </w:p>
        </w:tc>
        <w:tc>
          <w:tcPr>
            <w:tcW w:w="3056" w:type="dxa"/>
            <w:vAlign w:val="center"/>
          </w:tcPr>
          <w:p w14:paraId="74579140" w14:textId="77777777" w:rsidR="00174C42" w:rsidRPr="00C462AC" w:rsidRDefault="00000000">
            <w:pPr>
              <w:widowControl/>
              <w:spacing w:line="360" w:lineRule="exact"/>
              <w:jc w:val="left"/>
              <w:rPr>
                <w:rFonts w:ascii="宋体" w:hAnsi="宋体" w:cs="宋体" w:hint="eastAsia"/>
                <w:color w:val="000000" w:themeColor="text1"/>
                <w:kern w:val="0"/>
                <w:szCs w:val="21"/>
              </w:rPr>
            </w:pPr>
            <w:r w:rsidRPr="00C462AC">
              <w:rPr>
                <w:rFonts w:ascii="宋体" w:hAnsi="宋体" w:cs="宋体" w:hint="eastAsia"/>
                <w:color w:val="000000" w:themeColor="text1"/>
                <w:kern w:val="0"/>
                <w:szCs w:val="21"/>
              </w:rPr>
              <w:t>生成式大模型辅助攻击响应方法文档</w:t>
            </w:r>
          </w:p>
        </w:tc>
      </w:tr>
      <w:tr w:rsidR="00174C42" w:rsidRPr="00C462AC" w14:paraId="7EDAA51F" w14:textId="77777777">
        <w:trPr>
          <w:trHeight w:val="283"/>
          <w:tblHeader/>
          <w:jc w:val="center"/>
        </w:trPr>
        <w:tc>
          <w:tcPr>
            <w:tcW w:w="874" w:type="dxa"/>
            <w:vAlign w:val="center"/>
          </w:tcPr>
          <w:p w14:paraId="77746B60" w14:textId="77777777" w:rsidR="00174C42" w:rsidRPr="00C462AC" w:rsidRDefault="00000000">
            <w:pPr>
              <w:widowControl/>
              <w:spacing w:line="360" w:lineRule="exact"/>
              <w:jc w:val="center"/>
              <w:textAlignment w:val="center"/>
              <w:rPr>
                <w:rFonts w:ascii="宋体" w:hAnsi="宋体" w:cs="宋体" w:hint="eastAsia"/>
                <w:color w:val="000000" w:themeColor="text1"/>
                <w:kern w:val="0"/>
                <w:szCs w:val="21"/>
                <w:lang w:bidi="ar"/>
              </w:rPr>
            </w:pPr>
            <w:r w:rsidRPr="00C462AC">
              <w:rPr>
                <w:rFonts w:ascii="宋体" w:hAnsi="宋体" w:cs="宋体" w:hint="eastAsia"/>
                <w:color w:val="000000" w:themeColor="text1"/>
                <w:kern w:val="0"/>
                <w:szCs w:val="21"/>
                <w:lang w:bidi="ar"/>
              </w:rPr>
              <w:t>2.5</w:t>
            </w:r>
          </w:p>
        </w:tc>
        <w:tc>
          <w:tcPr>
            <w:tcW w:w="2296" w:type="dxa"/>
            <w:vAlign w:val="center"/>
          </w:tcPr>
          <w:p w14:paraId="48483005" w14:textId="77777777" w:rsidR="00174C42" w:rsidRPr="00C462AC" w:rsidRDefault="00000000">
            <w:pPr>
              <w:widowControl/>
              <w:spacing w:line="360" w:lineRule="exact"/>
              <w:jc w:val="left"/>
              <w:rPr>
                <w:rFonts w:ascii="宋体" w:hAnsi="宋体" w:cs="宋体" w:hint="eastAsia"/>
                <w:color w:val="000000" w:themeColor="text1"/>
                <w:kern w:val="0"/>
                <w:szCs w:val="21"/>
              </w:rPr>
            </w:pPr>
            <w:r w:rsidRPr="00C462AC">
              <w:rPr>
                <w:rFonts w:ascii="宋体" w:hAnsi="宋体" w:cs="宋体" w:hint="eastAsia"/>
                <w:color w:val="000000" w:themeColor="text1"/>
                <w:kern w:val="0"/>
                <w:szCs w:val="21"/>
              </w:rPr>
              <w:t>攻击响应策略优化</w:t>
            </w:r>
          </w:p>
        </w:tc>
        <w:tc>
          <w:tcPr>
            <w:tcW w:w="3056" w:type="dxa"/>
            <w:vAlign w:val="center"/>
          </w:tcPr>
          <w:p w14:paraId="14670A1C" w14:textId="77777777" w:rsidR="00174C42" w:rsidRPr="00C462AC" w:rsidRDefault="00000000">
            <w:pPr>
              <w:widowControl/>
              <w:spacing w:line="360" w:lineRule="exact"/>
              <w:jc w:val="left"/>
              <w:rPr>
                <w:rFonts w:ascii="宋体" w:hAnsi="宋体" w:cs="宋体" w:hint="eastAsia"/>
                <w:color w:val="000000" w:themeColor="text1"/>
                <w:kern w:val="0"/>
                <w:szCs w:val="21"/>
              </w:rPr>
            </w:pPr>
            <w:r w:rsidRPr="00C462AC">
              <w:rPr>
                <w:rFonts w:ascii="宋体" w:hAnsi="宋体" w:cs="宋体" w:hint="eastAsia"/>
                <w:color w:val="000000" w:themeColor="text1"/>
                <w:kern w:val="0"/>
                <w:szCs w:val="21"/>
              </w:rPr>
              <w:t>通过生成式大模型算法及应用辅助优化攻击响应策略，形成生成式大模型攻击响应策略优化经验文档，协助运维人员优化防护策略。</w:t>
            </w:r>
          </w:p>
        </w:tc>
        <w:tc>
          <w:tcPr>
            <w:tcW w:w="3056" w:type="dxa"/>
            <w:vAlign w:val="center"/>
          </w:tcPr>
          <w:p w14:paraId="4FFB82ED" w14:textId="77777777" w:rsidR="00174C42" w:rsidRPr="00C462AC" w:rsidRDefault="00000000">
            <w:pPr>
              <w:widowControl/>
              <w:spacing w:line="360" w:lineRule="exact"/>
              <w:jc w:val="left"/>
              <w:rPr>
                <w:rFonts w:ascii="宋体" w:hAnsi="宋体" w:cs="宋体" w:hint="eastAsia"/>
                <w:color w:val="000000" w:themeColor="text1"/>
                <w:kern w:val="0"/>
                <w:szCs w:val="21"/>
              </w:rPr>
            </w:pPr>
            <w:r w:rsidRPr="00C462AC">
              <w:rPr>
                <w:rFonts w:ascii="宋体" w:hAnsi="宋体" w:cs="宋体" w:hint="eastAsia"/>
                <w:color w:val="000000" w:themeColor="text1"/>
                <w:kern w:val="0"/>
                <w:szCs w:val="21"/>
              </w:rPr>
              <w:t>生成式大模型攻击响应策略优化经验文档</w:t>
            </w:r>
          </w:p>
        </w:tc>
      </w:tr>
      <w:tr w:rsidR="00174C42" w:rsidRPr="00C462AC" w14:paraId="50BCDDBA" w14:textId="77777777">
        <w:trPr>
          <w:trHeight w:val="283"/>
          <w:tblHeader/>
          <w:jc w:val="center"/>
        </w:trPr>
        <w:tc>
          <w:tcPr>
            <w:tcW w:w="874" w:type="dxa"/>
            <w:vAlign w:val="center"/>
          </w:tcPr>
          <w:p w14:paraId="24FD8D1A" w14:textId="77777777" w:rsidR="00174C42" w:rsidRPr="00C462AC" w:rsidRDefault="00000000">
            <w:pPr>
              <w:widowControl/>
              <w:spacing w:line="360" w:lineRule="exact"/>
              <w:jc w:val="center"/>
              <w:textAlignment w:val="center"/>
              <w:rPr>
                <w:rFonts w:ascii="宋体" w:hAnsi="宋体" w:cs="宋体" w:hint="eastAsia"/>
                <w:color w:val="000000" w:themeColor="text1"/>
                <w:kern w:val="0"/>
                <w:szCs w:val="21"/>
                <w:lang w:bidi="ar"/>
              </w:rPr>
            </w:pPr>
            <w:r w:rsidRPr="00C462AC">
              <w:rPr>
                <w:rFonts w:ascii="宋体" w:hAnsi="宋体" w:cs="宋体" w:hint="eastAsia"/>
                <w:b/>
                <w:bCs/>
                <w:color w:val="000000" w:themeColor="text1"/>
                <w:kern w:val="0"/>
                <w:szCs w:val="21"/>
              </w:rPr>
              <w:t>3</w:t>
            </w:r>
          </w:p>
        </w:tc>
        <w:tc>
          <w:tcPr>
            <w:tcW w:w="2296" w:type="dxa"/>
            <w:vAlign w:val="center"/>
          </w:tcPr>
          <w:p w14:paraId="2E1AD512" w14:textId="77777777" w:rsidR="00174C42" w:rsidRPr="00C462AC" w:rsidRDefault="00000000">
            <w:pPr>
              <w:widowControl/>
              <w:spacing w:line="360" w:lineRule="exact"/>
              <w:jc w:val="left"/>
              <w:rPr>
                <w:rFonts w:ascii="宋体" w:hAnsi="宋体" w:cs="宋体" w:hint="eastAsia"/>
                <w:color w:val="000000" w:themeColor="text1"/>
                <w:kern w:val="0"/>
                <w:szCs w:val="21"/>
              </w:rPr>
            </w:pPr>
            <w:r w:rsidRPr="00C462AC">
              <w:rPr>
                <w:rFonts w:ascii="宋体" w:hAnsi="宋体" w:cs="宋体" w:hint="eastAsia"/>
                <w:b/>
                <w:color w:val="000000" w:themeColor="text1"/>
                <w:kern w:val="0"/>
                <w:szCs w:val="21"/>
              </w:rPr>
              <w:t>基于大模型的蜜罐智能交互能力提升</w:t>
            </w:r>
          </w:p>
        </w:tc>
        <w:tc>
          <w:tcPr>
            <w:tcW w:w="3056" w:type="dxa"/>
            <w:vAlign w:val="center"/>
          </w:tcPr>
          <w:p w14:paraId="566CD6F9" w14:textId="77777777" w:rsidR="00174C42" w:rsidRPr="00C462AC" w:rsidRDefault="00174C42">
            <w:pPr>
              <w:widowControl/>
              <w:spacing w:line="360" w:lineRule="exact"/>
              <w:jc w:val="left"/>
              <w:rPr>
                <w:rFonts w:ascii="宋体" w:hAnsi="宋体" w:cs="宋体" w:hint="eastAsia"/>
                <w:color w:val="000000" w:themeColor="text1"/>
                <w:kern w:val="0"/>
                <w:szCs w:val="21"/>
              </w:rPr>
            </w:pPr>
          </w:p>
        </w:tc>
        <w:tc>
          <w:tcPr>
            <w:tcW w:w="3056" w:type="dxa"/>
            <w:vAlign w:val="center"/>
          </w:tcPr>
          <w:p w14:paraId="287FFA95" w14:textId="77777777" w:rsidR="00174C42" w:rsidRPr="00C462AC" w:rsidRDefault="00174C42">
            <w:pPr>
              <w:widowControl/>
              <w:spacing w:line="360" w:lineRule="exact"/>
              <w:jc w:val="left"/>
              <w:rPr>
                <w:rFonts w:ascii="宋体" w:hAnsi="宋体" w:cs="宋体" w:hint="eastAsia"/>
                <w:color w:val="000000" w:themeColor="text1"/>
                <w:kern w:val="0"/>
                <w:szCs w:val="21"/>
              </w:rPr>
            </w:pPr>
          </w:p>
        </w:tc>
      </w:tr>
      <w:tr w:rsidR="00174C42" w:rsidRPr="00C462AC" w14:paraId="1C519D5C" w14:textId="77777777">
        <w:trPr>
          <w:trHeight w:val="283"/>
          <w:tblHeader/>
          <w:jc w:val="center"/>
        </w:trPr>
        <w:tc>
          <w:tcPr>
            <w:tcW w:w="874" w:type="dxa"/>
            <w:vAlign w:val="center"/>
          </w:tcPr>
          <w:p w14:paraId="7892F9DD" w14:textId="77777777" w:rsidR="00174C42" w:rsidRPr="00C462AC" w:rsidRDefault="00000000">
            <w:pPr>
              <w:widowControl/>
              <w:spacing w:line="360" w:lineRule="exact"/>
              <w:jc w:val="center"/>
              <w:textAlignment w:val="center"/>
              <w:rPr>
                <w:rFonts w:ascii="宋体" w:hAnsi="宋体" w:cs="宋体" w:hint="eastAsia"/>
                <w:b/>
                <w:bCs/>
                <w:color w:val="000000" w:themeColor="text1"/>
                <w:kern w:val="0"/>
                <w:szCs w:val="21"/>
              </w:rPr>
            </w:pPr>
            <w:r w:rsidRPr="00C462AC">
              <w:rPr>
                <w:rFonts w:ascii="宋体" w:hAnsi="宋体" w:cs="宋体" w:hint="eastAsia"/>
                <w:color w:val="000000" w:themeColor="text1"/>
                <w:kern w:val="0"/>
                <w:szCs w:val="21"/>
                <w:lang w:bidi="ar"/>
              </w:rPr>
              <w:t>3.</w:t>
            </w:r>
            <w:r w:rsidRPr="00C462AC">
              <w:rPr>
                <w:rFonts w:ascii="宋体" w:hAnsi="宋体" w:cs="宋体"/>
                <w:color w:val="000000" w:themeColor="text1"/>
                <w:kern w:val="0"/>
                <w:szCs w:val="21"/>
                <w:lang w:bidi="ar"/>
              </w:rPr>
              <w:t>1</w:t>
            </w:r>
          </w:p>
        </w:tc>
        <w:tc>
          <w:tcPr>
            <w:tcW w:w="2296" w:type="dxa"/>
            <w:vAlign w:val="center"/>
          </w:tcPr>
          <w:p w14:paraId="3988968F" w14:textId="77777777" w:rsidR="00174C42" w:rsidRPr="00C462AC" w:rsidRDefault="00000000">
            <w:pPr>
              <w:widowControl/>
              <w:spacing w:line="360" w:lineRule="exact"/>
              <w:jc w:val="left"/>
              <w:rPr>
                <w:rFonts w:ascii="宋体" w:hAnsi="宋体" w:cs="宋体" w:hint="eastAsia"/>
                <w:b/>
                <w:color w:val="000000" w:themeColor="text1"/>
                <w:kern w:val="0"/>
                <w:szCs w:val="21"/>
              </w:rPr>
            </w:pPr>
            <w:r w:rsidRPr="00C462AC">
              <w:rPr>
                <w:rFonts w:ascii="宋体" w:hAnsi="宋体" w:cs="宋体" w:hint="eastAsia"/>
                <w:color w:val="000000" w:themeColor="text1"/>
                <w:kern w:val="0"/>
                <w:szCs w:val="21"/>
              </w:rPr>
              <w:t>现有蜜罐交互协议需求收集</w:t>
            </w:r>
          </w:p>
        </w:tc>
        <w:tc>
          <w:tcPr>
            <w:tcW w:w="3056" w:type="dxa"/>
            <w:vAlign w:val="center"/>
          </w:tcPr>
          <w:p w14:paraId="4804CEC8" w14:textId="77777777" w:rsidR="00174C42" w:rsidRPr="00C462AC" w:rsidRDefault="00000000">
            <w:pPr>
              <w:widowControl/>
              <w:spacing w:line="360" w:lineRule="exact"/>
              <w:jc w:val="left"/>
              <w:rPr>
                <w:rFonts w:ascii="宋体" w:hAnsi="宋体" w:cs="宋体" w:hint="eastAsia"/>
                <w:color w:val="000000" w:themeColor="text1"/>
                <w:kern w:val="0"/>
                <w:szCs w:val="21"/>
              </w:rPr>
            </w:pPr>
            <w:r w:rsidRPr="00C462AC">
              <w:rPr>
                <w:rFonts w:ascii="宋体" w:hAnsi="宋体" w:cs="宋体" w:hint="eastAsia"/>
                <w:color w:val="000000" w:themeColor="text1"/>
                <w:kern w:val="0"/>
                <w:szCs w:val="21"/>
              </w:rPr>
              <w:t>收集现有蜜罐的系统所需的交互协议信息，为生成式大模型算法及应用提供基础协议数据。</w:t>
            </w:r>
          </w:p>
        </w:tc>
        <w:tc>
          <w:tcPr>
            <w:tcW w:w="3056" w:type="dxa"/>
            <w:vAlign w:val="center"/>
          </w:tcPr>
          <w:p w14:paraId="7B7D9888" w14:textId="77777777" w:rsidR="00174C42" w:rsidRPr="00C462AC" w:rsidRDefault="00000000">
            <w:pPr>
              <w:widowControl/>
              <w:spacing w:line="360" w:lineRule="exact"/>
              <w:jc w:val="left"/>
              <w:rPr>
                <w:rFonts w:ascii="宋体" w:hAnsi="宋体" w:cs="宋体" w:hint="eastAsia"/>
                <w:color w:val="000000" w:themeColor="text1"/>
                <w:kern w:val="0"/>
                <w:szCs w:val="21"/>
              </w:rPr>
            </w:pPr>
            <w:r w:rsidRPr="00C462AC">
              <w:rPr>
                <w:rFonts w:ascii="宋体" w:hAnsi="宋体" w:cs="宋体" w:hint="eastAsia"/>
                <w:color w:val="000000" w:themeColor="text1"/>
                <w:kern w:val="0"/>
                <w:szCs w:val="21"/>
              </w:rPr>
              <w:t>形成所需协议信息描述文档</w:t>
            </w:r>
          </w:p>
        </w:tc>
      </w:tr>
      <w:tr w:rsidR="00174C42" w:rsidRPr="00C462AC" w14:paraId="33C9E1F2" w14:textId="77777777">
        <w:trPr>
          <w:trHeight w:val="283"/>
          <w:tblHeader/>
          <w:jc w:val="center"/>
        </w:trPr>
        <w:tc>
          <w:tcPr>
            <w:tcW w:w="874" w:type="dxa"/>
            <w:vAlign w:val="center"/>
          </w:tcPr>
          <w:p w14:paraId="020E80F5" w14:textId="77777777" w:rsidR="00174C42" w:rsidRPr="00C462AC" w:rsidRDefault="00000000">
            <w:pPr>
              <w:widowControl/>
              <w:spacing w:line="360" w:lineRule="exact"/>
              <w:jc w:val="center"/>
              <w:textAlignment w:val="center"/>
              <w:rPr>
                <w:rFonts w:ascii="宋体" w:hAnsi="宋体" w:cs="宋体" w:hint="eastAsia"/>
                <w:color w:val="000000" w:themeColor="text1"/>
                <w:kern w:val="0"/>
                <w:szCs w:val="21"/>
                <w:lang w:bidi="ar"/>
              </w:rPr>
            </w:pPr>
            <w:r w:rsidRPr="00C462AC">
              <w:rPr>
                <w:rFonts w:ascii="宋体" w:hAnsi="宋体" w:cs="宋体" w:hint="eastAsia"/>
                <w:color w:val="000000" w:themeColor="text1"/>
                <w:kern w:val="0"/>
                <w:szCs w:val="21"/>
                <w:lang w:bidi="ar"/>
              </w:rPr>
              <w:t>3.2</w:t>
            </w:r>
          </w:p>
        </w:tc>
        <w:tc>
          <w:tcPr>
            <w:tcW w:w="2296" w:type="dxa"/>
            <w:vAlign w:val="center"/>
          </w:tcPr>
          <w:p w14:paraId="0175E2C4" w14:textId="77777777" w:rsidR="00174C42" w:rsidRPr="00C462AC" w:rsidRDefault="00000000">
            <w:pPr>
              <w:widowControl/>
              <w:spacing w:line="360" w:lineRule="exact"/>
              <w:jc w:val="left"/>
              <w:rPr>
                <w:rFonts w:ascii="宋体" w:hAnsi="宋体" w:cs="宋体" w:hint="eastAsia"/>
                <w:color w:val="000000" w:themeColor="text1"/>
                <w:kern w:val="0"/>
                <w:szCs w:val="21"/>
              </w:rPr>
            </w:pPr>
            <w:r w:rsidRPr="00C462AC">
              <w:rPr>
                <w:rFonts w:ascii="宋体" w:hAnsi="宋体" w:cs="宋体" w:hint="eastAsia"/>
                <w:color w:val="000000" w:themeColor="text1"/>
                <w:kern w:val="0"/>
                <w:szCs w:val="21"/>
              </w:rPr>
              <w:t>蜜罐系统所需信息收集</w:t>
            </w:r>
          </w:p>
        </w:tc>
        <w:tc>
          <w:tcPr>
            <w:tcW w:w="3056" w:type="dxa"/>
            <w:vAlign w:val="center"/>
          </w:tcPr>
          <w:p w14:paraId="22892FAE" w14:textId="77777777" w:rsidR="00174C42" w:rsidRPr="00C462AC" w:rsidRDefault="00000000">
            <w:pPr>
              <w:widowControl/>
              <w:spacing w:line="360" w:lineRule="exact"/>
              <w:jc w:val="left"/>
              <w:rPr>
                <w:rFonts w:ascii="宋体" w:hAnsi="宋体" w:cs="宋体" w:hint="eastAsia"/>
                <w:color w:val="000000" w:themeColor="text1"/>
                <w:kern w:val="0"/>
                <w:szCs w:val="21"/>
              </w:rPr>
            </w:pPr>
            <w:r w:rsidRPr="00C462AC">
              <w:rPr>
                <w:rFonts w:ascii="宋体" w:hAnsi="宋体" w:cs="宋体" w:hint="eastAsia"/>
                <w:color w:val="000000" w:themeColor="text1"/>
                <w:kern w:val="0"/>
                <w:szCs w:val="21"/>
              </w:rPr>
              <w:t>分析现有应用系统、网络结构、关键服务和应用程序，梳理特征文件，完善蜜罐中特征文件交互部分，为大数据模型提供改造依据。</w:t>
            </w:r>
          </w:p>
        </w:tc>
        <w:tc>
          <w:tcPr>
            <w:tcW w:w="3056" w:type="dxa"/>
            <w:vAlign w:val="center"/>
          </w:tcPr>
          <w:p w14:paraId="03F6F2B6" w14:textId="77777777" w:rsidR="00174C42" w:rsidRPr="00C462AC" w:rsidRDefault="00000000">
            <w:pPr>
              <w:widowControl/>
              <w:spacing w:line="360" w:lineRule="exact"/>
              <w:jc w:val="left"/>
              <w:rPr>
                <w:rFonts w:ascii="宋体" w:hAnsi="宋体" w:cs="宋体" w:hint="eastAsia"/>
                <w:color w:val="000000" w:themeColor="text1"/>
                <w:kern w:val="0"/>
                <w:szCs w:val="21"/>
              </w:rPr>
            </w:pPr>
            <w:r w:rsidRPr="00C462AC">
              <w:rPr>
                <w:rFonts w:ascii="宋体" w:hAnsi="宋体" w:cs="宋体" w:hint="eastAsia"/>
                <w:color w:val="000000" w:themeColor="text1"/>
                <w:kern w:val="0"/>
                <w:szCs w:val="21"/>
              </w:rPr>
              <w:t>形成网络结构、关键服务和应用程序特征文档，描述需实施蜜罐的交互部分</w:t>
            </w:r>
          </w:p>
        </w:tc>
      </w:tr>
      <w:tr w:rsidR="00174C42" w:rsidRPr="00C462AC" w14:paraId="22ED88C9" w14:textId="77777777">
        <w:trPr>
          <w:trHeight w:val="283"/>
          <w:tblHeader/>
          <w:jc w:val="center"/>
        </w:trPr>
        <w:tc>
          <w:tcPr>
            <w:tcW w:w="874" w:type="dxa"/>
            <w:vAlign w:val="center"/>
          </w:tcPr>
          <w:p w14:paraId="62EDD2BC" w14:textId="77777777" w:rsidR="00174C42" w:rsidRPr="00C462AC" w:rsidRDefault="00000000">
            <w:pPr>
              <w:widowControl/>
              <w:spacing w:line="360" w:lineRule="exact"/>
              <w:jc w:val="center"/>
              <w:textAlignment w:val="center"/>
              <w:rPr>
                <w:rFonts w:ascii="宋体" w:hAnsi="宋体" w:cs="宋体" w:hint="eastAsia"/>
                <w:color w:val="000000" w:themeColor="text1"/>
                <w:kern w:val="0"/>
                <w:szCs w:val="21"/>
                <w:lang w:bidi="ar"/>
              </w:rPr>
            </w:pPr>
            <w:r w:rsidRPr="00C462AC">
              <w:rPr>
                <w:rFonts w:ascii="宋体" w:hAnsi="宋体" w:cs="宋体" w:hint="eastAsia"/>
                <w:color w:val="000000" w:themeColor="text1"/>
                <w:kern w:val="0"/>
                <w:szCs w:val="21"/>
                <w:lang w:bidi="ar"/>
              </w:rPr>
              <w:t>3.3</w:t>
            </w:r>
          </w:p>
        </w:tc>
        <w:tc>
          <w:tcPr>
            <w:tcW w:w="2296" w:type="dxa"/>
            <w:vAlign w:val="center"/>
          </w:tcPr>
          <w:p w14:paraId="58BA5D9F" w14:textId="77777777" w:rsidR="00174C42" w:rsidRPr="00C462AC" w:rsidRDefault="00000000">
            <w:pPr>
              <w:widowControl/>
              <w:spacing w:line="360" w:lineRule="exact"/>
              <w:jc w:val="left"/>
              <w:rPr>
                <w:rFonts w:ascii="宋体" w:hAnsi="宋体" w:cs="宋体" w:hint="eastAsia"/>
                <w:color w:val="000000" w:themeColor="text1"/>
                <w:kern w:val="0"/>
                <w:szCs w:val="21"/>
              </w:rPr>
            </w:pPr>
            <w:r w:rsidRPr="00C462AC">
              <w:rPr>
                <w:rFonts w:ascii="宋体" w:hAnsi="宋体" w:cs="宋体" w:hint="eastAsia"/>
                <w:color w:val="000000" w:themeColor="text1"/>
                <w:kern w:val="0"/>
                <w:szCs w:val="21"/>
              </w:rPr>
              <w:t>基于生成式大模型进行蜜罐能力改造</w:t>
            </w:r>
          </w:p>
        </w:tc>
        <w:tc>
          <w:tcPr>
            <w:tcW w:w="3056" w:type="dxa"/>
            <w:vAlign w:val="center"/>
          </w:tcPr>
          <w:p w14:paraId="00A6891D" w14:textId="5B127099" w:rsidR="00174C42" w:rsidRPr="00C462AC" w:rsidRDefault="00000000">
            <w:pPr>
              <w:widowControl/>
              <w:spacing w:line="360" w:lineRule="exact"/>
              <w:jc w:val="left"/>
              <w:rPr>
                <w:rFonts w:ascii="宋体" w:hAnsi="宋体" w:cs="宋体" w:hint="eastAsia"/>
                <w:color w:val="000000" w:themeColor="text1"/>
                <w:kern w:val="0"/>
                <w:szCs w:val="21"/>
              </w:rPr>
            </w:pPr>
            <w:r w:rsidRPr="00C462AC">
              <w:rPr>
                <w:rFonts w:ascii="宋体" w:hAnsi="宋体" w:cs="宋体" w:hint="eastAsia"/>
                <w:color w:val="000000" w:themeColor="text1"/>
                <w:kern w:val="0"/>
                <w:szCs w:val="21"/>
              </w:rPr>
              <w:t>通过生成式大模型，对旧版蜜罐交互后端进行升级改造，进而使</w:t>
            </w:r>
            <w:ins w:id="94" w:author="天诚 赵" w:date="2024-08-28T15:12:00Z" w16du:dateUtc="2024-08-28T07:12:00Z">
              <w:r w:rsidR="008A0BDE" w:rsidRPr="00C462AC">
                <w:rPr>
                  <w:rFonts w:ascii="宋体" w:hAnsi="宋体" w:cs="宋体" w:hint="eastAsia"/>
                  <w:color w:val="000000" w:themeColor="text1"/>
                  <w:kern w:val="0"/>
                  <w:szCs w:val="21"/>
                </w:rPr>
                <w:t>大模型</w:t>
              </w:r>
            </w:ins>
            <w:del w:id="95" w:author="天诚 赵" w:date="2024-08-28T15:12:00Z" w16du:dateUtc="2024-08-28T07:12:00Z">
              <w:r w:rsidRPr="00C462AC" w:rsidDel="008A0BDE">
                <w:rPr>
                  <w:rFonts w:ascii="宋体" w:hAnsi="宋体" w:cs="宋体" w:hint="eastAsia"/>
                  <w:color w:val="000000" w:themeColor="text1"/>
                  <w:kern w:val="0"/>
                  <w:szCs w:val="21"/>
                </w:rPr>
                <w:delText>蜜罐</w:delText>
              </w:r>
            </w:del>
            <w:r w:rsidRPr="00C462AC">
              <w:rPr>
                <w:rFonts w:ascii="宋体" w:hAnsi="宋体" w:cs="宋体" w:hint="eastAsia"/>
                <w:color w:val="000000" w:themeColor="text1"/>
                <w:kern w:val="0"/>
                <w:szCs w:val="21"/>
              </w:rPr>
              <w:t>能够接管交互行为，提升蜜罐吸引和诱捕能力。</w:t>
            </w:r>
          </w:p>
        </w:tc>
        <w:tc>
          <w:tcPr>
            <w:tcW w:w="3056" w:type="dxa"/>
            <w:vAlign w:val="center"/>
          </w:tcPr>
          <w:p w14:paraId="0FE6C3AD" w14:textId="77777777" w:rsidR="00174C42" w:rsidRPr="00C462AC" w:rsidRDefault="00000000">
            <w:pPr>
              <w:widowControl/>
              <w:spacing w:line="360" w:lineRule="exact"/>
              <w:jc w:val="left"/>
              <w:rPr>
                <w:rFonts w:ascii="宋体" w:hAnsi="宋体" w:cs="宋体" w:hint="eastAsia"/>
                <w:color w:val="000000" w:themeColor="text1"/>
                <w:kern w:val="0"/>
                <w:szCs w:val="21"/>
              </w:rPr>
            </w:pPr>
            <w:r w:rsidRPr="00C462AC">
              <w:rPr>
                <w:rFonts w:ascii="宋体" w:hAnsi="宋体" w:cs="宋体" w:hint="eastAsia"/>
                <w:color w:val="000000" w:themeColor="text1"/>
                <w:kern w:val="0"/>
                <w:szCs w:val="21"/>
              </w:rPr>
              <w:t>蜜罐改造方法和工具</w:t>
            </w:r>
          </w:p>
        </w:tc>
      </w:tr>
      <w:tr w:rsidR="00174C42" w:rsidRPr="00C462AC" w14:paraId="22C2693A" w14:textId="77777777">
        <w:trPr>
          <w:trHeight w:val="283"/>
          <w:tblHeader/>
          <w:jc w:val="center"/>
        </w:trPr>
        <w:tc>
          <w:tcPr>
            <w:tcW w:w="874" w:type="dxa"/>
            <w:vAlign w:val="center"/>
          </w:tcPr>
          <w:p w14:paraId="0DA54A32" w14:textId="77777777" w:rsidR="00174C42" w:rsidRPr="00C462AC" w:rsidRDefault="00000000">
            <w:pPr>
              <w:widowControl/>
              <w:spacing w:line="360" w:lineRule="exact"/>
              <w:jc w:val="center"/>
              <w:textAlignment w:val="center"/>
              <w:rPr>
                <w:rFonts w:ascii="宋体" w:hAnsi="宋体" w:cs="宋体" w:hint="eastAsia"/>
                <w:color w:val="000000" w:themeColor="text1"/>
                <w:kern w:val="0"/>
                <w:szCs w:val="21"/>
                <w:lang w:bidi="ar"/>
              </w:rPr>
            </w:pPr>
            <w:r w:rsidRPr="00C462AC">
              <w:rPr>
                <w:rFonts w:ascii="宋体" w:hAnsi="宋体" w:cs="宋体" w:hint="eastAsia"/>
                <w:color w:val="000000" w:themeColor="text1"/>
                <w:kern w:val="0"/>
                <w:szCs w:val="21"/>
                <w:lang w:bidi="ar"/>
              </w:rPr>
              <w:t>3.4</w:t>
            </w:r>
          </w:p>
        </w:tc>
        <w:tc>
          <w:tcPr>
            <w:tcW w:w="2296" w:type="dxa"/>
            <w:vAlign w:val="center"/>
          </w:tcPr>
          <w:p w14:paraId="191C20B8" w14:textId="77777777" w:rsidR="00174C42" w:rsidRPr="00C462AC" w:rsidRDefault="00000000">
            <w:pPr>
              <w:widowControl/>
              <w:spacing w:line="360" w:lineRule="exact"/>
              <w:jc w:val="left"/>
              <w:rPr>
                <w:rFonts w:ascii="宋体" w:hAnsi="宋体" w:cs="宋体" w:hint="eastAsia"/>
                <w:color w:val="000000" w:themeColor="text1"/>
                <w:kern w:val="0"/>
                <w:szCs w:val="21"/>
              </w:rPr>
            </w:pPr>
            <w:r w:rsidRPr="00C462AC">
              <w:rPr>
                <w:rFonts w:ascii="宋体" w:hAnsi="宋体" w:cs="宋体" w:hint="eastAsia"/>
                <w:color w:val="000000" w:themeColor="text1"/>
                <w:kern w:val="0"/>
                <w:szCs w:val="21"/>
              </w:rPr>
              <w:t>基于生成式大模型的高交互性蜜罐试验</w:t>
            </w:r>
          </w:p>
        </w:tc>
        <w:tc>
          <w:tcPr>
            <w:tcW w:w="3056" w:type="dxa"/>
            <w:vAlign w:val="center"/>
          </w:tcPr>
          <w:p w14:paraId="671FE5AE" w14:textId="77777777" w:rsidR="00174C42" w:rsidRPr="00C462AC" w:rsidRDefault="00000000">
            <w:pPr>
              <w:widowControl/>
              <w:spacing w:line="360" w:lineRule="exact"/>
              <w:jc w:val="left"/>
              <w:rPr>
                <w:rFonts w:ascii="宋体" w:hAnsi="宋体" w:cs="宋体" w:hint="eastAsia"/>
                <w:color w:val="000000" w:themeColor="text1"/>
                <w:kern w:val="0"/>
                <w:szCs w:val="21"/>
              </w:rPr>
            </w:pPr>
            <w:r w:rsidRPr="00C462AC">
              <w:rPr>
                <w:rFonts w:ascii="宋体" w:hAnsi="宋体" w:cs="宋体" w:hint="eastAsia"/>
                <w:color w:val="000000" w:themeColor="text1"/>
                <w:kern w:val="0"/>
                <w:szCs w:val="21"/>
              </w:rPr>
              <w:t>对改造后的高交互性蜜罐进行实施试验，为试验成效评估提供试验数据支撑。</w:t>
            </w:r>
          </w:p>
        </w:tc>
        <w:tc>
          <w:tcPr>
            <w:tcW w:w="3056" w:type="dxa"/>
            <w:vAlign w:val="center"/>
          </w:tcPr>
          <w:p w14:paraId="4DBB3A8F" w14:textId="77777777" w:rsidR="00174C42" w:rsidRPr="00C462AC" w:rsidRDefault="00000000">
            <w:pPr>
              <w:widowControl/>
              <w:spacing w:line="360" w:lineRule="exact"/>
              <w:jc w:val="left"/>
              <w:rPr>
                <w:rFonts w:ascii="宋体" w:hAnsi="宋体" w:cs="宋体" w:hint="eastAsia"/>
                <w:color w:val="000000" w:themeColor="text1"/>
                <w:kern w:val="0"/>
                <w:szCs w:val="21"/>
              </w:rPr>
            </w:pPr>
            <w:r w:rsidRPr="00C462AC">
              <w:rPr>
                <w:rFonts w:ascii="宋体" w:hAnsi="宋体" w:cs="宋体" w:hint="eastAsia"/>
                <w:color w:val="000000" w:themeColor="text1"/>
                <w:kern w:val="0"/>
                <w:szCs w:val="21"/>
              </w:rPr>
              <w:t>高交互蜜罐试验文档</w:t>
            </w:r>
          </w:p>
        </w:tc>
      </w:tr>
      <w:tr w:rsidR="00174C42" w:rsidRPr="00C462AC" w14:paraId="58CF43D0" w14:textId="77777777">
        <w:trPr>
          <w:trHeight w:val="283"/>
          <w:tblHeader/>
          <w:jc w:val="center"/>
        </w:trPr>
        <w:tc>
          <w:tcPr>
            <w:tcW w:w="874" w:type="dxa"/>
            <w:vAlign w:val="center"/>
          </w:tcPr>
          <w:p w14:paraId="174B916B" w14:textId="77777777" w:rsidR="00174C42" w:rsidRPr="00C462AC" w:rsidRDefault="00000000">
            <w:pPr>
              <w:widowControl/>
              <w:spacing w:line="360" w:lineRule="exact"/>
              <w:jc w:val="center"/>
              <w:textAlignment w:val="center"/>
              <w:rPr>
                <w:rFonts w:ascii="宋体" w:hAnsi="宋体" w:cs="宋体" w:hint="eastAsia"/>
                <w:color w:val="000000" w:themeColor="text1"/>
                <w:kern w:val="0"/>
                <w:szCs w:val="21"/>
                <w:lang w:bidi="ar"/>
              </w:rPr>
            </w:pPr>
            <w:r w:rsidRPr="00C462AC">
              <w:rPr>
                <w:rFonts w:ascii="宋体" w:hAnsi="宋体" w:cs="宋体" w:hint="eastAsia"/>
                <w:color w:val="000000" w:themeColor="text1"/>
                <w:kern w:val="0"/>
                <w:szCs w:val="21"/>
                <w:lang w:bidi="ar"/>
              </w:rPr>
              <w:t>3.5</w:t>
            </w:r>
          </w:p>
        </w:tc>
        <w:tc>
          <w:tcPr>
            <w:tcW w:w="2296" w:type="dxa"/>
            <w:vAlign w:val="center"/>
          </w:tcPr>
          <w:p w14:paraId="491663F4" w14:textId="77777777" w:rsidR="00174C42" w:rsidRPr="00C462AC" w:rsidRDefault="00000000">
            <w:pPr>
              <w:widowControl/>
              <w:spacing w:line="360" w:lineRule="exact"/>
              <w:jc w:val="left"/>
              <w:rPr>
                <w:rFonts w:ascii="宋体" w:hAnsi="宋体" w:cs="宋体" w:hint="eastAsia"/>
                <w:color w:val="000000" w:themeColor="text1"/>
                <w:kern w:val="0"/>
                <w:szCs w:val="21"/>
              </w:rPr>
            </w:pPr>
            <w:r w:rsidRPr="00C462AC">
              <w:rPr>
                <w:rFonts w:ascii="宋体" w:hAnsi="宋体" w:cs="宋体" w:hint="eastAsia"/>
                <w:color w:val="000000" w:themeColor="text1"/>
                <w:kern w:val="0"/>
                <w:szCs w:val="21"/>
              </w:rPr>
              <w:t>蜜罐数据分析</w:t>
            </w:r>
          </w:p>
        </w:tc>
        <w:tc>
          <w:tcPr>
            <w:tcW w:w="3056" w:type="dxa"/>
            <w:vAlign w:val="center"/>
          </w:tcPr>
          <w:p w14:paraId="7B055650" w14:textId="77777777" w:rsidR="00174C42" w:rsidRPr="00C462AC" w:rsidRDefault="00000000">
            <w:pPr>
              <w:widowControl/>
              <w:spacing w:line="360" w:lineRule="exact"/>
              <w:jc w:val="left"/>
              <w:rPr>
                <w:rFonts w:ascii="宋体" w:hAnsi="宋体" w:cs="宋体" w:hint="eastAsia"/>
                <w:color w:val="000000" w:themeColor="text1"/>
                <w:kern w:val="0"/>
                <w:szCs w:val="21"/>
              </w:rPr>
            </w:pPr>
            <w:r w:rsidRPr="00C462AC">
              <w:rPr>
                <w:rFonts w:ascii="宋体" w:hAnsi="宋体" w:cs="宋体" w:hint="eastAsia"/>
                <w:color w:val="000000" w:themeColor="text1"/>
                <w:kern w:val="0"/>
                <w:szCs w:val="21"/>
              </w:rPr>
              <w:t>对实施后的蜜罐运行数据进行分析，评估蜜罐效果。</w:t>
            </w:r>
          </w:p>
        </w:tc>
        <w:tc>
          <w:tcPr>
            <w:tcW w:w="3056" w:type="dxa"/>
            <w:vAlign w:val="center"/>
          </w:tcPr>
          <w:p w14:paraId="16CD30A1" w14:textId="77777777" w:rsidR="00174C42" w:rsidRPr="00C462AC" w:rsidRDefault="00000000">
            <w:pPr>
              <w:widowControl/>
              <w:spacing w:line="360" w:lineRule="exact"/>
              <w:jc w:val="left"/>
              <w:rPr>
                <w:rFonts w:ascii="宋体" w:hAnsi="宋体" w:cs="宋体" w:hint="eastAsia"/>
                <w:color w:val="000000" w:themeColor="text1"/>
                <w:kern w:val="0"/>
                <w:szCs w:val="21"/>
              </w:rPr>
            </w:pPr>
            <w:r w:rsidRPr="00C462AC">
              <w:rPr>
                <w:rFonts w:ascii="宋体" w:hAnsi="宋体" w:cs="宋体" w:hint="eastAsia"/>
                <w:color w:val="000000" w:themeColor="text1"/>
                <w:kern w:val="0"/>
                <w:szCs w:val="21"/>
              </w:rPr>
              <w:t>高交互蜜罐测试分析文档</w:t>
            </w:r>
          </w:p>
        </w:tc>
      </w:tr>
    </w:tbl>
    <w:p w14:paraId="22696CAA" w14:textId="77777777" w:rsidR="00174C42" w:rsidRPr="00C462AC" w:rsidRDefault="00000000">
      <w:pPr>
        <w:pStyle w:val="2"/>
        <w:numPr>
          <w:ilvl w:val="1"/>
          <w:numId w:val="0"/>
        </w:numPr>
        <w:adjustRightInd w:val="0"/>
        <w:snapToGrid w:val="0"/>
        <w:spacing w:before="0" w:after="0" w:line="360" w:lineRule="exact"/>
        <w:ind w:right="210"/>
        <w:rPr>
          <w:rFonts w:ascii="Times New Roman" w:eastAsia="宋体" w:hAnsi="Times New Roman"/>
          <w:color w:val="000000" w:themeColor="text1"/>
          <w:kern w:val="2"/>
          <w:sz w:val="21"/>
          <w:szCs w:val="22"/>
          <w:lang w:val="zh-CN"/>
        </w:rPr>
      </w:pPr>
      <w:bookmarkStart w:id="96" w:name="_Toc4419"/>
      <w:r w:rsidRPr="00C462AC">
        <w:rPr>
          <w:rFonts w:ascii="黑体" w:hAnsi="黑体" w:cs="黑体" w:hint="eastAsia"/>
          <w:color w:val="000000" w:themeColor="text1"/>
          <w:sz w:val="21"/>
          <w:szCs w:val="21"/>
        </w:rPr>
        <w:t>4.3  业务</w:t>
      </w:r>
      <w:r w:rsidRPr="00C462AC">
        <w:rPr>
          <w:rFonts w:ascii="黑体" w:hAnsi="黑体" w:cs="黑体"/>
          <w:color w:val="000000" w:themeColor="text1"/>
          <w:sz w:val="21"/>
          <w:szCs w:val="21"/>
        </w:rPr>
        <w:t>运营</w:t>
      </w:r>
      <w:r w:rsidRPr="00C462AC">
        <w:rPr>
          <w:rFonts w:ascii="黑体" w:hAnsi="黑体" w:cs="黑体" w:hint="eastAsia"/>
          <w:color w:val="000000" w:themeColor="text1"/>
          <w:sz w:val="21"/>
          <w:szCs w:val="21"/>
        </w:rPr>
        <w:t>范围</w:t>
      </w:r>
      <w:bookmarkStart w:id="97" w:name="_Toc393982319"/>
      <w:bookmarkEnd w:id="96"/>
    </w:p>
    <w:p w14:paraId="417A7107" w14:textId="77777777" w:rsidR="00174C42" w:rsidRPr="00C462AC" w:rsidRDefault="00000000">
      <w:pPr>
        <w:adjustRightInd w:val="0"/>
        <w:snapToGrid w:val="0"/>
        <w:spacing w:line="360" w:lineRule="exact"/>
        <w:ind w:firstLineChars="200" w:firstLine="420"/>
        <w:rPr>
          <w:color w:val="000000" w:themeColor="text1"/>
          <w:szCs w:val="22"/>
          <w:lang w:val="zh-CN"/>
        </w:rPr>
      </w:pPr>
      <w:bookmarkStart w:id="98" w:name="_Toc21532"/>
      <w:r w:rsidRPr="00C462AC">
        <w:rPr>
          <w:rFonts w:hint="eastAsia"/>
          <w:color w:val="000000" w:themeColor="text1"/>
          <w:szCs w:val="22"/>
          <w:lang w:val="zh-CN"/>
        </w:rPr>
        <w:t>在国网黑龙江省电力有限公司完成本项目的业务</w:t>
      </w:r>
      <w:r w:rsidRPr="00C462AC">
        <w:rPr>
          <w:color w:val="000000" w:themeColor="text1"/>
          <w:szCs w:val="22"/>
          <w:lang w:val="zh-CN"/>
        </w:rPr>
        <w:t>运营</w:t>
      </w:r>
      <w:r w:rsidRPr="00C462AC">
        <w:rPr>
          <w:rFonts w:hint="eastAsia"/>
          <w:color w:val="000000" w:themeColor="text1"/>
          <w:szCs w:val="22"/>
          <w:lang w:val="zh-CN"/>
        </w:rPr>
        <w:t>工作。</w:t>
      </w:r>
    </w:p>
    <w:p w14:paraId="114EE706" w14:textId="77777777" w:rsidR="00174C42" w:rsidRPr="00C462AC" w:rsidRDefault="00000000">
      <w:pPr>
        <w:pStyle w:val="2"/>
        <w:numPr>
          <w:ilvl w:val="1"/>
          <w:numId w:val="0"/>
        </w:numPr>
        <w:adjustRightInd w:val="0"/>
        <w:snapToGrid w:val="0"/>
        <w:spacing w:before="0" w:after="0" w:line="360" w:lineRule="exact"/>
        <w:ind w:right="210"/>
        <w:rPr>
          <w:rFonts w:ascii="黑体" w:hAnsi="黑体" w:cs="黑体" w:hint="eastAsia"/>
          <w:color w:val="000000" w:themeColor="text1"/>
          <w:sz w:val="21"/>
          <w:szCs w:val="21"/>
        </w:rPr>
      </w:pPr>
      <w:r w:rsidRPr="00C462AC">
        <w:rPr>
          <w:rFonts w:ascii="黑体" w:hAnsi="黑体" w:cs="黑体" w:hint="eastAsia"/>
          <w:color w:val="000000" w:themeColor="text1"/>
          <w:sz w:val="21"/>
          <w:szCs w:val="21"/>
        </w:rPr>
        <w:lastRenderedPageBreak/>
        <w:t>4.4  技术方案</w:t>
      </w:r>
      <w:bookmarkEnd w:id="97"/>
      <w:bookmarkEnd w:id="98"/>
    </w:p>
    <w:p w14:paraId="1B017D9D" w14:textId="77777777" w:rsidR="00174C42" w:rsidRPr="00C462AC" w:rsidRDefault="00000000">
      <w:pPr>
        <w:adjustRightInd w:val="0"/>
        <w:snapToGrid w:val="0"/>
        <w:spacing w:line="360" w:lineRule="exact"/>
        <w:ind w:firstLineChars="200" w:firstLine="420"/>
        <w:rPr>
          <w:rFonts w:ascii="宋体" w:cs="宋体"/>
          <w:color w:val="000000" w:themeColor="text1"/>
          <w:szCs w:val="21"/>
          <w:lang w:val="zh-CN"/>
        </w:rPr>
      </w:pPr>
      <w:bookmarkStart w:id="99" w:name="_Toc20199"/>
      <w:r w:rsidRPr="00C462AC">
        <w:rPr>
          <w:rFonts w:ascii="宋体" w:cs="宋体" w:hint="eastAsia"/>
          <w:color w:val="000000" w:themeColor="text1"/>
          <w:szCs w:val="21"/>
          <w:lang w:val="zh-CN"/>
        </w:rPr>
        <w:t>在处理多源告警数据的过程中，首先将来自不同来源的告警数据进行汇集，确保所有数据能够集中处理。针对这些告警数据，要进行告警文本的预处理。预处理过程中，利用专业的告警词汇库、数据字典以及人工标注信息，对告警全文本进行清理，剔除无用的文本信息，并提取出关键的词汇，以便于后续分析。在告警文本聚类阶段，采用多种不同的聚类技术进行分析。如MinJoin聚类算法，通过最小化局部哈希值来计算文本编辑距离，从而进行聚类分析。基于向量相似度的聚类方法，对告警文本进行分词处理，然后利用特征工程将其向量化表示，最后基于向量之间的相似度（例如余弦相似度）来进行聚类，同时通过机器学习、NLP算法，可自动学习告警之间的关联或相似关系进行合并，达到智能降噪的效果。</w:t>
      </w:r>
    </w:p>
    <w:p w14:paraId="233CBEDD" w14:textId="60A8FDC6" w:rsidR="00174C42" w:rsidRPr="00C462AC" w:rsidRDefault="00000000">
      <w:pPr>
        <w:adjustRightInd w:val="0"/>
        <w:snapToGrid w:val="0"/>
        <w:spacing w:line="360" w:lineRule="exact"/>
        <w:ind w:firstLineChars="200" w:firstLine="420"/>
        <w:rPr>
          <w:rFonts w:ascii="宋体" w:cs="宋体"/>
          <w:color w:val="000000" w:themeColor="text1"/>
          <w:szCs w:val="21"/>
          <w:lang w:val="zh-CN"/>
        </w:rPr>
      </w:pPr>
      <w:r w:rsidRPr="00C462AC">
        <w:rPr>
          <w:rFonts w:ascii="宋体" w:cs="宋体" w:hint="eastAsia"/>
          <w:color w:val="000000" w:themeColor="text1"/>
          <w:szCs w:val="21"/>
          <w:lang w:val="zh-CN"/>
        </w:rPr>
        <w:t>利用生成式大模型</w:t>
      </w:r>
      <w:del w:id="100" w:author="tian yang" w:date="2024-08-29T17:02:00Z" w16du:dateUtc="2024-08-29T09:02:00Z">
        <w:r w:rsidRPr="00C462AC" w:rsidDel="00F7170B">
          <w:rPr>
            <w:rFonts w:ascii="宋体" w:cs="宋体" w:hint="eastAsia"/>
            <w:color w:val="000000" w:themeColor="text1"/>
            <w:szCs w:val="21"/>
            <w:lang w:val="zh-CN"/>
          </w:rPr>
          <w:delText>算法</w:delText>
        </w:r>
      </w:del>
      <w:ins w:id="101" w:author="tian yang" w:date="2024-08-29T17:02:00Z" w16du:dateUtc="2024-08-29T09:02:00Z">
        <w:r w:rsidR="00F7170B">
          <w:rPr>
            <w:rFonts w:ascii="宋体" w:cs="宋体" w:hint="eastAsia"/>
            <w:color w:val="000000" w:themeColor="text1"/>
            <w:szCs w:val="21"/>
            <w:lang w:val="zh-CN"/>
          </w:rPr>
          <w:t>千问</w:t>
        </w:r>
      </w:ins>
      <w:r w:rsidRPr="00C462AC">
        <w:rPr>
          <w:rFonts w:ascii="宋体" w:cs="宋体" w:hint="eastAsia"/>
          <w:color w:val="000000" w:themeColor="text1"/>
          <w:szCs w:val="21"/>
          <w:lang w:val="zh-CN"/>
        </w:rPr>
        <w:t>及</w:t>
      </w:r>
      <w:ins w:id="102" w:author="tian yang" w:date="2024-08-29T17:02:00Z" w16du:dateUtc="2024-08-29T09:02:00Z">
        <w:r w:rsidR="00F7170B">
          <w:rPr>
            <w:rFonts w:ascii="宋体" w:cs="宋体" w:hint="eastAsia"/>
            <w:color w:val="000000" w:themeColor="text1"/>
            <w:szCs w:val="21"/>
            <w:lang w:val="zh-CN"/>
          </w:rPr>
          <w:t>相关</w:t>
        </w:r>
      </w:ins>
      <w:r w:rsidRPr="00C462AC">
        <w:rPr>
          <w:rFonts w:ascii="宋体" w:cs="宋体" w:hint="eastAsia"/>
          <w:color w:val="000000" w:themeColor="text1"/>
          <w:szCs w:val="21"/>
          <w:lang w:val="zh-CN"/>
        </w:rPr>
        <w:t>应用工具，通过其强大的日志数据分析能力，协助公司网络安全运维人员，对安全设备</w:t>
      </w:r>
      <w:ins w:id="103" w:author="tian yang" w:date="2024-08-29T17:02:00Z" w16du:dateUtc="2024-08-29T09:02:00Z">
        <w:r w:rsidR="00F7170B">
          <w:rPr>
            <w:rFonts w:ascii="宋体" w:cs="宋体" w:hint="eastAsia"/>
            <w:color w:val="000000" w:themeColor="text1"/>
            <w:szCs w:val="21"/>
            <w:lang w:val="zh-CN"/>
          </w:rPr>
          <w:t>（</w:t>
        </w:r>
        <w:r w:rsidR="00F7170B">
          <w:rPr>
            <w:rFonts w:ascii="宋体" w:hAnsi="宋体" w:cs="宋体" w:hint="eastAsia"/>
            <w:bCs/>
            <w:color w:val="000000" w:themeColor="text1"/>
            <w:szCs w:val="21"/>
          </w:rPr>
          <w:t>包括</w:t>
        </w:r>
        <w:r w:rsidR="00F7170B">
          <w:rPr>
            <w:rFonts w:hint="eastAsia"/>
          </w:rPr>
          <w:t>华三防火墙、绿盟</w:t>
        </w:r>
        <w:r w:rsidR="00F7170B">
          <w:rPr>
            <w:rFonts w:hint="eastAsia"/>
          </w:rPr>
          <w:t>IDS</w:t>
        </w:r>
        <w:r w:rsidR="00F7170B">
          <w:rPr>
            <w:rFonts w:hint="eastAsia"/>
          </w:rPr>
          <w:t>设备、</w:t>
        </w:r>
        <w:r w:rsidR="00F7170B" w:rsidRPr="00560477">
          <w:rPr>
            <w:rFonts w:hint="eastAsia"/>
          </w:rPr>
          <w:t>南瑞</w:t>
        </w:r>
        <w:r w:rsidR="00F7170B">
          <w:rPr>
            <w:rFonts w:hint="eastAsia"/>
          </w:rPr>
          <w:t>SIEM</w:t>
        </w:r>
        <w:r w:rsidR="00F7170B">
          <w:rPr>
            <w:rFonts w:hint="eastAsia"/>
          </w:rPr>
          <w:t>等</w:t>
        </w:r>
        <w:r w:rsidR="00F7170B">
          <w:rPr>
            <w:rFonts w:ascii="宋体" w:cs="宋体" w:hint="eastAsia"/>
            <w:color w:val="000000" w:themeColor="text1"/>
            <w:szCs w:val="21"/>
            <w:lang w:val="zh-CN"/>
          </w:rPr>
          <w:t>）的</w:t>
        </w:r>
      </w:ins>
      <w:r w:rsidRPr="00C462AC">
        <w:rPr>
          <w:rFonts w:ascii="宋体" w:cs="宋体" w:hint="eastAsia"/>
          <w:color w:val="000000" w:themeColor="text1"/>
          <w:szCs w:val="21"/>
          <w:lang w:val="zh-CN"/>
        </w:rPr>
        <w:t>日志数据进行搜索、分析和追踪，提高日志分析过程的工作效率。利用基于生成式大模型工具的辅助查询工具，对日志管理数据库中各个网格区域间安全工具及系统产生的日志数据进行查询，并由应用工具辅助快速解释其日志含义，进而优化攻击响应策略。</w:t>
      </w:r>
    </w:p>
    <w:p w14:paraId="6C72DB0E" w14:textId="64BAC302" w:rsidR="00174C42" w:rsidRPr="00C462AC" w:rsidRDefault="00000000">
      <w:pPr>
        <w:spacing w:after="120"/>
        <w:ind w:firstLineChars="200" w:firstLine="420"/>
        <w:rPr>
          <w:rFonts w:ascii="宋体" w:cs="宋体"/>
          <w:color w:val="000000" w:themeColor="text1"/>
          <w:szCs w:val="21"/>
          <w:lang w:val="zh-CN"/>
        </w:rPr>
      </w:pPr>
      <w:r w:rsidRPr="00C462AC">
        <w:rPr>
          <w:rFonts w:ascii="宋体" w:cs="宋体" w:hint="eastAsia"/>
          <w:color w:val="000000" w:themeColor="text1"/>
          <w:szCs w:val="21"/>
          <w:lang w:val="zh-CN"/>
        </w:rPr>
        <w:t>利用生成式大模型</w:t>
      </w:r>
      <w:del w:id="104" w:author="tian yang" w:date="2024-08-29T17:04:00Z" w16du:dateUtc="2024-08-29T09:04:00Z">
        <w:r w:rsidRPr="00C462AC" w:rsidDel="00F7170B">
          <w:rPr>
            <w:rFonts w:ascii="宋体" w:cs="宋体" w:hint="eastAsia"/>
            <w:color w:val="000000" w:themeColor="text1"/>
            <w:szCs w:val="21"/>
            <w:lang w:val="zh-CN"/>
          </w:rPr>
          <w:delText>工具</w:delText>
        </w:r>
      </w:del>
      <w:ins w:id="105" w:author="tian yang" w:date="2024-08-29T17:04:00Z" w16du:dateUtc="2024-08-29T09:04:00Z">
        <w:r w:rsidR="00F7170B">
          <w:rPr>
            <w:rFonts w:ascii="宋体" w:cs="宋体" w:hint="eastAsia"/>
            <w:color w:val="000000" w:themeColor="text1"/>
            <w:szCs w:val="21"/>
            <w:lang w:val="zh-CN"/>
          </w:rPr>
          <w:t>千问</w:t>
        </w:r>
      </w:ins>
      <w:r w:rsidRPr="00C462AC">
        <w:rPr>
          <w:rFonts w:ascii="宋体" w:cs="宋体" w:hint="eastAsia"/>
          <w:color w:val="000000" w:themeColor="text1"/>
          <w:szCs w:val="21"/>
          <w:lang w:val="zh-CN"/>
        </w:rPr>
        <w:t>，对电力系统</w:t>
      </w:r>
      <w:r w:rsidRPr="00C462AC">
        <w:rPr>
          <w:rFonts w:hint="eastAsia"/>
          <w:color w:val="000000" w:themeColor="text1"/>
        </w:rPr>
        <w:t>蜜罐智能交互能力</w:t>
      </w:r>
      <w:r w:rsidRPr="00C462AC">
        <w:rPr>
          <w:rFonts w:ascii="宋体" w:cs="宋体" w:hint="eastAsia"/>
          <w:color w:val="000000" w:themeColor="text1"/>
          <w:szCs w:val="21"/>
          <w:lang w:val="zh-CN"/>
        </w:rPr>
        <w:t>提高，将各个网格的真实网络结构、关键服务、应用程序等特征信息，输入生成式大模型Agent工具，令Agent工具进行蜜罐交互模拟，使其能够模仿各个网格环境的虚拟网络结构和服务配置，并根据攻击者的动作行为动态生成响应，提</w:t>
      </w:r>
      <w:r w:rsidRPr="00C462AC">
        <w:rPr>
          <w:rFonts w:hint="eastAsia"/>
          <w:color w:val="000000" w:themeColor="text1"/>
        </w:rPr>
        <w:t>高诱捕过程的交互性</w:t>
      </w:r>
      <w:r w:rsidRPr="00C462AC">
        <w:rPr>
          <w:rFonts w:ascii="宋体" w:cs="宋体" w:hint="eastAsia"/>
          <w:color w:val="000000" w:themeColor="text1"/>
          <w:szCs w:val="21"/>
          <w:lang w:val="zh-CN"/>
        </w:rPr>
        <w:t>。</w:t>
      </w:r>
    </w:p>
    <w:p w14:paraId="0D4A9FD3" w14:textId="77777777" w:rsidR="00174C42" w:rsidRPr="00C462AC" w:rsidRDefault="00000000">
      <w:pPr>
        <w:pStyle w:val="2"/>
        <w:numPr>
          <w:ilvl w:val="1"/>
          <w:numId w:val="0"/>
        </w:numPr>
        <w:adjustRightInd w:val="0"/>
        <w:snapToGrid w:val="0"/>
        <w:spacing w:before="0" w:after="0" w:line="360" w:lineRule="exact"/>
        <w:ind w:right="210"/>
        <w:rPr>
          <w:rFonts w:ascii="黑体" w:hAnsi="黑体" w:cs="黑体" w:hint="eastAsia"/>
          <w:color w:val="000000" w:themeColor="text1"/>
          <w:sz w:val="21"/>
          <w:szCs w:val="21"/>
        </w:rPr>
      </w:pPr>
      <w:r w:rsidRPr="00C462AC">
        <w:rPr>
          <w:rFonts w:ascii="黑体" w:hAnsi="黑体" w:cs="黑体" w:hint="eastAsia"/>
          <w:color w:val="000000" w:themeColor="text1"/>
          <w:sz w:val="21"/>
          <w:szCs w:val="21"/>
        </w:rPr>
        <w:t>4.5  项目管理</w:t>
      </w:r>
      <w:bookmarkEnd w:id="99"/>
    </w:p>
    <w:p w14:paraId="02E21F2C" w14:textId="77777777" w:rsidR="00174C42" w:rsidRPr="00C462AC" w:rsidRDefault="00000000">
      <w:pPr>
        <w:pStyle w:val="3"/>
        <w:numPr>
          <w:ilvl w:val="2"/>
          <w:numId w:val="0"/>
        </w:numPr>
        <w:adjustRightInd w:val="0"/>
        <w:snapToGrid w:val="0"/>
        <w:spacing w:before="0" w:after="0" w:line="360" w:lineRule="exact"/>
        <w:rPr>
          <w:rFonts w:ascii="宋体" w:hAnsi="宋体" w:hint="eastAsia"/>
          <w:color w:val="000000" w:themeColor="text1"/>
          <w:szCs w:val="22"/>
        </w:rPr>
      </w:pPr>
      <w:bookmarkStart w:id="106" w:name="_Toc28464"/>
      <w:r w:rsidRPr="00C462AC">
        <w:rPr>
          <w:rFonts w:ascii="黑体" w:eastAsia="黑体" w:hAnsi="黑体" w:cs="黑体" w:hint="eastAsia"/>
          <w:color w:val="000000" w:themeColor="text1"/>
          <w:sz w:val="21"/>
          <w:szCs w:val="21"/>
        </w:rPr>
        <w:t>4.5.1  项目管理</w:t>
      </w:r>
      <w:bookmarkEnd w:id="106"/>
    </w:p>
    <w:p w14:paraId="37D29355" w14:textId="77777777" w:rsidR="00174C42" w:rsidRPr="00C462AC" w:rsidRDefault="00000000">
      <w:pPr>
        <w:adjustRightInd w:val="0"/>
        <w:snapToGrid w:val="0"/>
        <w:spacing w:line="360" w:lineRule="exact"/>
        <w:ind w:firstLineChars="200" w:firstLine="420"/>
        <w:jc w:val="left"/>
        <w:rPr>
          <w:color w:val="000000" w:themeColor="text1"/>
        </w:rPr>
      </w:pPr>
      <w:bookmarkStart w:id="107" w:name="_Toc5690"/>
      <w:r w:rsidRPr="00C462AC">
        <w:rPr>
          <w:rFonts w:ascii="宋体" w:cs="宋体" w:hint="eastAsia"/>
          <w:color w:val="000000" w:themeColor="text1"/>
          <w:szCs w:val="21"/>
          <w:lang w:val="zh-CN"/>
        </w:rPr>
        <w:t>在公司数字化领导小组领导下，由省公司成立项目指导小组。项目管理采取分层管理方式，主要分为高级管理层和项目管理层两个层次，项目管理层结合具体工程项目情况又可分为多个职责明确的工作组，对项目组织结构及相关各工作组的岗位设置、岗位职责及人员安排做了细致的安排，以便做到责权明确，科学管理，确保项目顺利完成</w:t>
      </w:r>
      <w:r w:rsidRPr="00C462AC">
        <w:rPr>
          <w:rFonts w:ascii="宋体" w:hAnsi="宋体" w:hint="eastAsia"/>
          <w:color w:val="000000" w:themeColor="text1"/>
          <w:szCs w:val="21"/>
          <w:lang w:val="en-GB"/>
        </w:rPr>
        <w:t>。</w:t>
      </w:r>
    </w:p>
    <w:p w14:paraId="246AEE23" w14:textId="77777777" w:rsidR="00174C42" w:rsidRPr="00C462AC" w:rsidRDefault="00000000">
      <w:pPr>
        <w:pStyle w:val="3"/>
        <w:numPr>
          <w:ilvl w:val="2"/>
          <w:numId w:val="0"/>
        </w:numPr>
        <w:adjustRightInd w:val="0"/>
        <w:snapToGrid w:val="0"/>
        <w:spacing w:before="0" w:after="0" w:line="360" w:lineRule="exact"/>
        <w:rPr>
          <w:rFonts w:ascii="宋体" w:hAnsi="宋体" w:hint="eastAsia"/>
          <w:color w:val="000000" w:themeColor="text1"/>
          <w:szCs w:val="22"/>
        </w:rPr>
      </w:pPr>
      <w:r w:rsidRPr="00C462AC">
        <w:rPr>
          <w:rFonts w:ascii="黑体" w:eastAsia="黑体" w:hAnsi="黑体" w:cs="黑体" w:hint="eastAsia"/>
          <w:color w:val="000000" w:themeColor="text1"/>
          <w:sz w:val="21"/>
          <w:szCs w:val="21"/>
        </w:rPr>
        <w:t>4.5.2  分包管理</w:t>
      </w:r>
      <w:bookmarkEnd w:id="107"/>
    </w:p>
    <w:p w14:paraId="353E7F6B" w14:textId="77777777" w:rsidR="00174C42" w:rsidRPr="00C462AC" w:rsidRDefault="00000000">
      <w:pPr>
        <w:pStyle w:val="a0"/>
        <w:spacing w:line="360" w:lineRule="exact"/>
        <w:ind w:firstLineChars="200"/>
        <w:rPr>
          <w:color w:val="000000" w:themeColor="text1"/>
        </w:rPr>
      </w:pPr>
      <w:r w:rsidRPr="00C462AC">
        <w:rPr>
          <w:rFonts w:ascii="宋体" w:cs="宋体" w:hint="eastAsia"/>
          <w:color w:val="000000" w:themeColor="text1"/>
          <w:sz w:val="21"/>
          <w:szCs w:val="21"/>
        </w:rPr>
        <w:t>本项目不具备专业分包条件。</w:t>
      </w:r>
    </w:p>
    <w:p w14:paraId="39AB0962" w14:textId="77777777" w:rsidR="00174C42" w:rsidRPr="00C462AC" w:rsidRDefault="00000000">
      <w:pPr>
        <w:pStyle w:val="3"/>
        <w:numPr>
          <w:ilvl w:val="2"/>
          <w:numId w:val="0"/>
        </w:numPr>
        <w:adjustRightInd w:val="0"/>
        <w:snapToGrid w:val="0"/>
        <w:spacing w:before="0" w:after="0" w:line="360" w:lineRule="exact"/>
        <w:rPr>
          <w:rFonts w:ascii="黑体" w:eastAsia="黑体" w:hAnsi="黑体" w:cs="黑体" w:hint="eastAsia"/>
          <w:color w:val="000000" w:themeColor="text1"/>
          <w:sz w:val="21"/>
          <w:szCs w:val="21"/>
        </w:rPr>
      </w:pPr>
      <w:bookmarkStart w:id="108" w:name="_Toc3139"/>
      <w:r w:rsidRPr="00C462AC">
        <w:rPr>
          <w:rFonts w:ascii="黑体" w:eastAsia="黑体" w:hAnsi="黑体" w:cs="黑体" w:hint="eastAsia"/>
          <w:color w:val="000000" w:themeColor="text1"/>
          <w:sz w:val="21"/>
          <w:szCs w:val="21"/>
        </w:rPr>
        <w:t>4.5.3  项目人员</w:t>
      </w:r>
      <w:bookmarkEnd w:id="108"/>
    </w:p>
    <w:tbl>
      <w:tblPr>
        <w:tblW w:w="9311" w:type="dxa"/>
        <w:jc w:val="center"/>
        <w:tblBorders>
          <w:top w:val="double" w:sz="4" w:space="0" w:color="auto"/>
          <w:bottom w:val="double" w:sz="4" w:space="0" w:color="auto"/>
          <w:insideH w:val="single" w:sz="4" w:space="0" w:color="auto"/>
          <w:insideV w:val="single" w:sz="4" w:space="0" w:color="auto"/>
        </w:tblBorders>
        <w:tblLayout w:type="fixed"/>
        <w:tblLook w:val="04A0" w:firstRow="1" w:lastRow="0" w:firstColumn="1" w:lastColumn="0" w:noHBand="0" w:noVBand="1"/>
      </w:tblPr>
      <w:tblGrid>
        <w:gridCol w:w="822"/>
        <w:gridCol w:w="2242"/>
        <w:gridCol w:w="4658"/>
        <w:gridCol w:w="1589"/>
      </w:tblGrid>
      <w:tr w:rsidR="00174C42" w:rsidRPr="00C462AC" w14:paraId="4C28B4E9" w14:textId="77777777">
        <w:trPr>
          <w:trHeight w:val="283"/>
          <w:tblHeader/>
          <w:jc w:val="center"/>
        </w:trPr>
        <w:tc>
          <w:tcPr>
            <w:tcW w:w="822" w:type="dxa"/>
            <w:tcBorders>
              <w:tl2br w:val="nil"/>
              <w:tr2bl w:val="nil"/>
            </w:tcBorders>
            <w:vAlign w:val="center"/>
          </w:tcPr>
          <w:p w14:paraId="7193C273" w14:textId="77777777" w:rsidR="00174C42" w:rsidRPr="00C462AC" w:rsidRDefault="00000000">
            <w:pPr>
              <w:adjustRightInd w:val="0"/>
              <w:snapToGrid w:val="0"/>
              <w:spacing w:line="360" w:lineRule="exact"/>
              <w:jc w:val="center"/>
              <w:rPr>
                <w:rFonts w:ascii="宋体" w:hAnsi="宋体" w:cs="宋体" w:hint="eastAsia"/>
                <w:b/>
                <w:color w:val="000000" w:themeColor="text1"/>
                <w:kern w:val="0"/>
                <w:szCs w:val="21"/>
              </w:rPr>
            </w:pPr>
            <w:bookmarkStart w:id="109" w:name="OLE_LINK2"/>
            <w:bookmarkStart w:id="110" w:name="OLE_LINK1"/>
            <w:r w:rsidRPr="00C462AC">
              <w:rPr>
                <w:rFonts w:ascii="宋体" w:hAnsi="宋体" w:cs="宋体" w:hint="eastAsia"/>
                <w:b/>
                <w:color w:val="000000" w:themeColor="text1"/>
                <w:kern w:val="0"/>
                <w:szCs w:val="21"/>
              </w:rPr>
              <w:t>序号</w:t>
            </w:r>
          </w:p>
        </w:tc>
        <w:tc>
          <w:tcPr>
            <w:tcW w:w="2242" w:type="dxa"/>
            <w:tcBorders>
              <w:tl2br w:val="nil"/>
              <w:tr2bl w:val="nil"/>
            </w:tcBorders>
            <w:vAlign w:val="center"/>
          </w:tcPr>
          <w:p w14:paraId="4C97AB6A" w14:textId="77777777" w:rsidR="00174C42" w:rsidRPr="00C462AC" w:rsidRDefault="00000000">
            <w:pPr>
              <w:adjustRightInd w:val="0"/>
              <w:snapToGrid w:val="0"/>
              <w:spacing w:line="360" w:lineRule="exact"/>
              <w:jc w:val="center"/>
              <w:rPr>
                <w:rFonts w:ascii="宋体" w:hAnsi="宋体" w:cs="宋体" w:hint="eastAsia"/>
                <w:b/>
                <w:color w:val="000000" w:themeColor="text1"/>
                <w:kern w:val="0"/>
                <w:szCs w:val="21"/>
              </w:rPr>
            </w:pPr>
            <w:r w:rsidRPr="00C462AC">
              <w:rPr>
                <w:rFonts w:ascii="宋体" w:hAnsi="宋体" w:cs="宋体" w:hint="eastAsia"/>
                <w:b/>
                <w:color w:val="000000" w:themeColor="text1"/>
                <w:kern w:val="0"/>
                <w:szCs w:val="21"/>
              </w:rPr>
              <w:t>岗位</w:t>
            </w:r>
          </w:p>
        </w:tc>
        <w:tc>
          <w:tcPr>
            <w:tcW w:w="4658" w:type="dxa"/>
            <w:tcBorders>
              <w:tl2br w:val="nil"/>
              <w:tr2bl w:val="nil"/>
            </w:tcBorders>
            <w:vAlign w:val="center"/>
          </w:tcPr>
          <w:p w14:paraId="7197E216" w14:textId="77777777" w:rsidR="00174C42" w:rsidRPr="00C462AC" w:rsidRDefault="00000000">
            <w:pPr>
              <w:adjustRightInd w:val="0"/>
              <w:snapToGrid w:val="0"/>
              <w:spacing w:line="360" w:lineRule="exact"/>
              <w:jc w:val="center"/>
              <w:rPr>
                <w:rFonts w:ascii="宋体" w:hAnsi="宋体" w:cs="宋体" w:hint="eastAsia"/>
                <w:b/>
                <w:color w:val="000000" w:themeColor="text1"/>
                <w:kern w:val="0"/>
                <w:szCs w:val="21"/>
              </w:rPr>
            </w:pPr>
            <w:r w:rsidRPr="00C462AC">
              <w:rPr>
                <w:rFonts w:ascii="宋体" w:hAnsi="宋体" w:cs="宋体" w:hint="eastAsia"/>
                <w:b/>
                <w:color w:val="000000" w:themeColor="text1"/>
                <w:kern w:val="0"/>
                <w:szCs w:val="21"/>
              </w:rPr>
              <w:t>职责</w:t>
            </w:r>
          </w:p>
        </w:tc>
        <w:tc>
          <w:tcPr>
            <w:tcW w:w="1589" w:type="dxa"/>
            <w:tcBorders>
              <w:tl2br w:val="nil"/>
              <w:tr2bl w:val="nil"/>
            </w:tcBorders>
            <w:vAlign w:val="center"/>
          </w:tcPr>
          <w:p w14:paraId="6AC96B5D" w14:textId="77777777" w:rsidR="00174C42" w:rsidRPr="00C462AC" w:rsidRDefault="00000000">
            <w:pPr>
              <w:adjustRightInd w:val="0"/>
              <w:snapToGrid w:val="0"/>
              <w:spacing w:line="360" w:lineRule="exact"/>
              <w:jc w:val="center"/>
              <w:rPr>
                <w:rFonts w:ascii="宋体" w:hAnsi="宋体" w:cs="宋体" w:hint="eastAsia"/>
                <w:b/>
                <w:color w:val="000000" w:themeColor="text1"/>
                <w:kern w:val="0"/>
                <w:szCs w:val="21"/>
              </w:rPr>
            </w:pPr>
            <w:r w:rsidRPr="00C462AC">
              <w:rPr>
                <w:rFonts w:ascii="宋体" w:hAnsi="宋体" w:cs="宋体" w:hint="eastAsia"/>
                <w:b/>
                <w:color w:val="000000" w:themeColor="text1"/>
                <w:kern w:val="0"/>
                <w:szCs w:val="21"/>
              </w:rPr>
              <w:t>人员数量</w:t>
            </w:r>
          </w:p>
        </w:tc>
      </w:tr>
      <w:tr w:rsidR="00174C42" w:rsidRPr="00C462AC" w14:paraId="5FB94527" w14:textId="77777777">
        <w:trPr>
          <w:trHeight w:val="283"/>
          <w:jc w:val="center"/>
        </w:trPr>
        <w:tc>
          <w:tcPr>
            <w:tcW w:w="822" w:type="dxa"/>
            <w:tcBorders>
              <w:tl2br w:val="nil"/>
              <w:tr2bl w:val="nil"/>
            </w:tcBorders>
            <w:vAlign w:val="center"/>
          </w:tcPr>
          <w:p w14:paraId="50B13EA9" w14:textId="77777777" w:rsidR="00174C42" w:rsidRPr="00C462AC" w:rsidRDefault="00000000">
            <w:pPr>
              <w:pStyle w:val="af7"/>
              <w:adjustRightInd w:val="0"/>
              <w:snapToGrid w:val="0"/>
              <w:spacing w:afterLines="0" w:line="360" w:lineRule="exact"/>
              <w:jc w:val="center"/>
              <w:rPr>
                <w:rFonts w:ascii="宋体" w:hAnsi="宋体" w:cs="宋体" w:hint="eastAsia"/>
                <w:color w:val="000000" w:themeColor="text1"/>
                <w:kern w:val="0"/>
                <w:sz w:val="21"/>
                <w:szCs w:val="21"/>
              </w:rPr>
            </w:pPr>
            <w:r w:rsidRPr="00C462AC">
              <w:rPr>
                <w:rFonts w:ascii="宋体" w:hAnsi="宋体" w:cs="宋体" w:hint="eastAsia"/>
                <w:color w:val="000000" w:themeColor="text1"/>
                <w:kern w:val="0"/>
                <w:sz w:val="21"/>
                <w:szCs w:val="21"/>
              </w:rPr>
              <w:t>1</w:t>
            </w:r>
          </w:p>
        </w:tc>
        <w:tc>
          <w:tcPr>
            <w:tcW w:w="2242" w:type="dxa"/>
            <w:tcBorders>
              <w:tl2br w:val="nil"/>
              <w:tr2bl w:val="nil"/>
            </w:tcBorders>
            <w:vAlign w:val="center"/>
          </w:tcPr>
          <w:p w14:paraId="3ABDC870" w14:textId="77777777" w:rsidR="00174C42" w:rsidRPr="00C462AC" w:rsidRDefault="00000000">
            <w:pPr>
              <w:adjustRightInd w:val="0"/>
              <w:snapToGrid w:val="0"/>
              <w:spacing w:line="360" w:lineRule="exact"/>
              <w:jc w:val="center"/>
              <w:rPr>
                <w:rFonts w:ascii="宋体" w:hAnsi="宋体" w:cs="宋体" w:hint="eastAsia"/>
                <w:color w:val="000000" w:themeColor="text1"/>
                <w:kern w:val="0"/>
                <w:szCs w:val="21"/>
              </w:rPr>
            </w:pPr>
            <w:r w:rsidRPr="00C462AC">
              <w:rPr>
                <w:rFonts w:ascii="宋体" w:hAnsi="宋体" w:cs="宋体" w:hint="eastAsia"/>
                <w:color w:val="000000" w:themeColor="text1"/>
                <w:kern w:val="0"/>
                <w:szCs w:val="21"/>
              </w:rPr>
              <w:t>项目管理</w:t>
            </w:r>
          </w:p>
        </w:tc>
        <w:tc>
          <w:tcPr>
            <w:tcW w:w="4658" w:type="dxa"/>
            <w:tcBorders>
              <w:tl2br w:val="nil"/>
              <w:tr2bl w:val="nil"/>
            </w:tcBorders>
            <w:vAlign w:val="center"/>
          </w:tcPr>
          <w:p w14:paraId="1DBF51DF" w14:textId="77777777" w:rsidR="00174C42" w:rsidRPr="00C462AC" w:rsidRDefault="00000000">
            <w:pPr>
              <w:adjustRightInd w:val="0"/>
              <w:snapToGrid w:val="0"/>
              <w:spacing w:line="360" w:lineRule="exact"/>
              <w:jc w:val="left"/>
              <w:rPr>
                <w:rFonts w:ascii="宋体" w:hAnsi="宋体" w:cs="宋体" w:hint="eastAsia"/>
                <w:color w:val="000000" w:themeColor="text1"/>
                <w:kern w:val="0"/>
                <w:szCs w:val="21"/>
              </w:rPr>
            </w:pPr>
            <w:r w:rsidRPr="00C462AC">
              <w:rPr>
                <w:rFonts w:ascii="宋体" w:hAnsi="宋体" w:hint="eastAsia"/>
                <w:color w:val="000000" w:themeColor="text1"/>
                <w:kern w:val="0"/>
                <w:szCs w:val="21"/>
              </w:rPr>
              <w:t>负责项目实施进度管控、工作协调、人员调配、项目文档编写、横纵向沟通等工作。</w:t>
            </w:r>
          </w:p>
        </w:tc>
        <w:tc>
          <w:tcPr>
            <w:tcW w:w="1589" w:type="dxa"/>
            <w:tcBorders>
              <w:tl2br w:val="nil"/>
              <w:tr2bl w:val="nil"/>
            </w:tcBorders>
            <w:vAlign w:val="center"/>
          </w:tcPr>
          <w:p w14:paraId="4FB4A20A" w14:textId="77777777" w:rsidR="00174C42" w:rsidRPr="00C462AC" w:rsidRDefault="00000000">
            <w:pPr>
              <w:adjustRightInd w:val="0"/>
              <w:snapToGrid w:val="0"/>
              <w:spacing w:line="360" w:lineRule="exact"/>
              <w:jc w:val="center"/>
              <w:rPr>
                <w:rFonts w:ascii="宋体" w:hAnsi="宋体" w:cs="宋体" w:hint="eastAsia"/>
                <w:color w:val="000000" w:themeColor="text1"/>
                <w:kern w:val="0"/>
                <w:szCs w:val="21"/>
              </w:rPr>
            </w:pPr>
            <w:r w:rsidRPr="00C462AC">
              <w:rPr>
                <w:rFonts w:ascii="宋体" w:hAnsi="宋体" w:cs="宋体" w:hint="eastAsia"/>
                <w:color w:val="000000" w:themeColor="text1"/>
                <w:kern w:val="0"/>
                <w:szCs w:val="21"/>
              </w:rPr>
              <w:t>6</w:t>
            </w:r>
          </w:p>
        </w:tc>
      </w:tr>
      <w:tr w:rsidR="00174C42" w:rsidRPr="00C462AC" w14:paraId="712125F1" w14:textId="77777777">
        <w:trPr>
          <w:trHeight w:val="283"/>
          <w:jc w:val="center"/>
        </w:trPr>
        <w:tc>
          <w:tcPr>
            <w:tcW w:w="822" w:type="dxa"/>
            <w:tcBorders>
              <w:tl2br w:val="nil"/>
              <w:tr2bl w:val="nil"/>
            </w:tcBorders>
            <w:vAlign w:val="center"/>
          </w:tcPr>
          <w:p w14:paraId="619EDC1B" w14:textId="77777777" w:rsidR="00174C42" w:rsidRPr="00C462AC" w:rsidRDefault="00000000">
            <w:pPr>
              <w:adjustRightInd w:val="0"/>
              <w:snapToGrid w:val="0"/>
              <w:spacing w:line="360" w:lineRule="exact"/>
              <w:jc w:val="center"/>
              <w:rPr>
                <w:rFonts w:ascii="宋体" w:hAnsi="宋体" w:cs="宋体" w:hint="eastAsia"/>
                <w:color w:val="000000" w:themeColor="text1"/>
                <w:kern w:val="0"/>
                <w:szCs w:val="21"/>
              </w:rPr>
            </w:pPr>
            <w:r w:rsidRPr="00C462AC">
              <w:rPr>
                <w:rFonts w:ascii="宋体" w:hAnsi="宋体" w:cs="宋体" w:hint="eastAsia"/>
                <w:color w:val="000000" w:themeColor="text1"/>
                <w:kern w:val="0"/>
                <w:szCs w:val="21"/>
              </w:rPr>
              <w:t>2</w:t>
            </w:r>
          </w:p>
        </w:tc>
        <w:tc>
          <w:tcPr>
            <w:tcW w:w="2242" w:type="dxa"/>
            <w:tcBorders>
              <w:tl2br w:val="nil"/>
              <w:tr2bl w:val="nil"/>
            </w:tcBorders>
            <w:vAlign w:val="center"/>
          </w:tcPr>
          <w:p w14:paraId="266EEA13" w14:textId="77777777" w:rsidR="00174C42" w:rsidRPr="00C462AC" w:rsidRDefault="00000000">
            <w:pPr>
              <w:adjustRightInd w:val="0"/>
              <w:snapToGrid w:val="0"/>
              <w:spacing w:line="360" w:lineRule="exact"/>
              <w:jc w:val="center"/>
              <w:rPr>
                <w:rFonts w:ascii="宋体" w:hAnsi="宋体" w:cs="宋体" w:hint="eastAsia"/>
                <w:color w:val="000000" w:themeColor="text1"/>
                <w:kern w:val="0"/>
                <w:szCs w:val="21"/>
              </w:rPr>
            </w:pPr>
            <w:r w:rsidRPr="00C462AC">
              <w:rPr>
                <w:rFonts w:ascii="宋体" w:hAnsi="宋体" w:cs="宋体" w:hint="eastAsia"/>
                <w:color w:val="000000" w:themeColor="text1"/>
                <w:kern w:val="0"/>
                <w:szCs w:val="21"/>
              </w:rPr>
              <w:t>业务运营</w:t>
            </w:r>
          </w:p>
        </w:tc>
        <w:tc>
          <w:tcPr>
            <w:tcW w:w="4658" w:type="dxa"/>
            <w:tcBorders>
              <w:tl2br w:val="nil"/>
              <w:tr2bl w:val="nil"/>
            </w:tcBorders>
            <w:vAlign w:val="center"/>
          </w:tcPr>
          <w:p w14:paraId="0816B4D2" w14:textId="77777777" w:rsidR="00174C42" w:rsidRPr="00C462AC" w:rsidRDefault="00000000">
            <w:pPr>
              <w:adjustRightInd w:val="0"/>
              <w:snapToGrid w:val="0"/>
              <w:spacing w:line="360" w:lineRule="exact"/>
              <w:jc w:val="left"/>
              <w:rPr>
                <w:rFonts w:ascii="宋体" w:hAnsi="宋体" w:cs="宋体" w:hint="eastAsia"/>
                <w:color w:val="000000" w:themeColor="text1"/>
                <w:kern w:val="0"/>
                <w:szCs w:val="21"/>
              </w:rPr>
            </w:pPr>
            <w:r w:rsidRPr="00C462AC">
              <w:rPr>
                <w:rFonts w:ascii="宋体" w:hAnsi="宋体" w:hint="eastAsia"/>
                <w:color w:val="000000" w:themeColor="text1"/>
              </w:rPr>
              <w:t>收</w:t>
            </w:r>
            <w:r w:rsidRPr="00C462AC">
              <w:rPr>
                <w:rFonts w:ascii="宋体" w:hAnsi="宋体" w:hint="eastAsia"/>
                <w:color w:val="000000" w:themeColor="text1"/>
                <w:kern w:val="0"/>
                <w:szCs w:val="21"/>
              </w:rPr>
              <w:t>集业务需求、数据需求，通过需求整理和分析，编制需求方案。提供门户应用产品及数据共享服务的宣传推广，提高平台行业关注度和热度。</w:t>
            </w:r>
          </w:p>
        </w:tc>
        <w:tc>
          <w:tcPr>
            <w:tcW w:w="1589" w:type="dxa"/>
            <w:tcBorders>
              <w:tl2br w:val="nil"/>
              <w:tr2bl w:val="nil"/>
            </w:tcBorders>
            <w:vAlign w:val="center"/>
          </w:tcPr>
          <w:p w14:paraId="6A238E90" w14:textId="77777777" w:rsidR="00174C42" w:rsidRPr="00C462AC" w:rsidRDefault="00000000">
            <w:pPr>
              <w:adjustRightInd w:val="0"/>
              <w:snapToGrid w:val="0"/>
              <w:spacing w:line="360" w:lineRule="exact"/>
              <w:jc w:val="center"/>
              <w:rPr>
                <w:rFonts w:ascii="宋体" w:hAnsi="宋体" w:cs="宋体" w:hint="eastAsia"/>
                <w:color w:val="000000" w:themeColor="text1"/>
                <w:kern w:val="0"/>
                <w:szCs w:val="21"/>
              </w:rPr>
            </w:pPr>
            <w:r w:rsidRPr="00C462AC">
              <w:rPr>
                <w:rFonts w:ascii="宋体" w:hAnsi="宋体" w:cs="宋体" w:hint="eastAsia"/>
                <w:color w:val="000000" w:themeColor="text1"/>
                <w:kern w:val="0"/>
                <w:szCs w:val="21"/>
              </w:rPr>
              <w:t>13</w:t>
            </w:r>
          </w:p>
        </w:tc>
      </w:tr>
      <w:tr w:rsidR="00174C42" w:rsidRPr="00C462AC" w14:paraId="66A9F3AE" w14:textId="77777777">
        <w:trPr>
          <w:trHeight w:val="283"/>
          <w:jc w:val="center"/>
        </w:trPr>
        <w:tc>
          <w:tcPr>
            <w:tcW w:w="7722" w:type="dxa"/>
            <w:gridSpan w:val="3"/>
            <w:tcBorders>
              <w:tl2br w:val="nil"/>
              <w:tr2bl w:val="nil"/>
            </w:tcBorders>
            <w:vAlign w:val="center"/>
          </w:tcPr>
          <w:p w14:paraId="1FB98384" w14:textId="77777777" w:rsidR="00174C42" w:rsidRPr="00C462AC" w:rsidRDefault="00000000">
            <w:pPr>
              <w:pStyle w:val="af7"/>
              <w:spacing w:afterLines="0" w:line="360" w:lineRule="exact"/>
              <w:jc w:val="center"/>
              <w:rPr>
                <w:rFonts w:ascii="宋体" w:hAnsi="宋体" w:cs="宋体" w:hint="eastAsia"/>
                <w:b/>
                <w:color w:val="000000" w:themeColor="text1"/>
                <w:sz w:val="21"/>
                <w:szCs w:val="21"/>
              </w:rPr>
            </w:pPr>
            <w:r w:rsidRPr="00C462AC">
              <w:rPr>
                <w:rFonts w:ascii="宋体" w:hAnsi="宋体" w:cs="宋体" w:hint="eastAsia"/>
                <w:b/>
                <w:color w:val="000000" w:themeColor="text1"/>
                <w:sz w:val="21"/>
                <w:szCs w:val="21"/>
              </w:rPr>
              <w:lastRenderedPageBreak/>
              <w:t>合计</w:t>
            </w:r>
          </w:p>
        </w:tc>
        <w:tc>
          <w:tcPr>
            <w:tcW w:w="1589" w:type="dxa"/>
            <w:tcBorders>
              <w:tl2br w:val="nil"/>
              <w:tr2bl w:val="nil"/>
            </w:tcBorders>
            <w:vAlign w:val="center"/>
          </w:tcPr>
          <w:p w14:paraId="2AF72743" w14:textId="77777777" w:rsidR="00174C42" w:rsidRPr="00C462AC" w:rsidRDefault="00000000">
            <w:pPr>
              <w:adjustRightInd w:val="0"/>
              <w:snapToGrid w:val="0"/>
              <w:spacing w:line="360" w:lineRule="exact"/>
              <w:jc w:val="center"/>
              <w:rPr>
                <w:rFonts w:ascii="宋体" w:hAnsi="宋体" w:cs="宋体" w:hint="eastAsia"/>
                <w:b/>
                <w:color w:val="000000" w:themeColor="text1"/>
                <w:kern w:val="0"/>
                <w:szCs w:val="21"/>
              </w:rPr>
            </w:pPr>
            <w:r w:rsidRPr="00C462AC">
              <w:rPr>
                <w:rFonts w:ascii="宋体" w:hAnsi="宋体" w:cs="宋体" w:hint="eastAsia"/>
                <w:b/>
                <w:color w:val="000000" w:themeColor="text1"/>
                <w:szCs w:val="21"/>
              </w:rPr>
              <w:t>19</w:t>
            </w:r>
          </w:p>
        </w:tc>
      </w:tr>
    </w:tbl>
    <w:p w14:paraId="20F638D9" w14:textId="77777777" w:rsidR="00174C42" w:rsidRPr="00C462AC" w:rsidRDefault="00000000">
      <w:pPr>
        <w:pStyle w:val="3"/>
        <w:numPr>
          <w:ilvl w:val="2"/>
          <w:numId w:val="0"/>
        </w:numPr>
        <w:adjustRightInd w:val="0"/>
        <w:snapToGrid w:val="0"/>
        <w:spacing w:before="0" w:after="0" w:line="360" w:lineRule="exact"/>
        <w:rPr>
          <w:rFonts w:ascii="黑体" w:eastAsia="黑体" w:hAnsi="黑体" w:cs="黑体" w:hint="eastAsia"/>
          <w:color w:val="000000" w:themeColor="text1"/>
          <w:sz w:val="21"/>
          <w:szCs w:val="21"/>
        </w:rPr>
      </w:pPr>
      <w:bookmarkStart w:id="111" w:name="_Toc27504"/>
      <w:r w:rsidRPr="00C462AC">
        <w:rPr>
          <w:rFonts w:ascii="黑体" w:eastAsia="黑体" w:hAnsi="黑体" w:cs="黑体" w:hint="eastAsia"/>
          <w:color w:val="000000" w:themeColor="text1"/>
          <w:sz w:val="21"/>
          <w:szCs w:val="21"/>
        </w:rPr>
        <w:t>4.5.4  项目进度</w:t>
      </w:r>
      <w:bookmarkEnd w:id="111"/>
    </w:p>
    <w:p w14:paraId="20EFA01F" w14:textId="77777777" w:rsidR="00174C42" w:rsidRPr="00C462AC" w:rsidRDefault="00000000">
      <w:pPr>
        <w:adjustRightInd w:val="0"/>
        <w:snapToGrid w:val="0"/>
        <w:spacing w:line="360" w:lineRule="exact"/>
        <w:ind w:firstLineChars="200" w:firstLine="420"/>
        <w:rPr>
          <w:color w:val="000000" w:themeColor="text1"/>
        </w:rPr>
      </w:pPr>
      <w:r w:rsidRPr="00C462AC">
        <w:rPr>
          <w:rFonts w:hint="eastAsia"/>
          <w:color w:val="000000" w:themeColor="text1"/>
        </w:rPr>
        <w:t>国网黑龙江电力</w:t>
      </w:r>
      <w:r w:rsidRPr="00C462AC">
        <w:rPr>
          <w:rFonts w:hint="eastAsia"/>
          <w:color w:val="000000" w:themeColor="text1"/>
        </w:rPr>
        <w:t>-</w:t>
      </w:r>
      <w:r w:rsidRPr="00C462AC">
        <w:rPr>
          <w:rFonts w:hint="eastAsia"/>
          <w:color w:val="000000" w:themeColor="text1"/>
        </w:rPr>
        <w:t>基于网格化行为管理的网络安全防护能力提升</w:t>
      </w:r>
      <w:r w:rsidRPr="00C462AC">
        <w:rPr>
          <w:rFonts w:hint="eastAsia"/>
          <w:color w:val="000000" w:themeColor="text1"/>
        </w:rPr>
        <w:t>-</w:t>
      </w:r>
      <w:r w:rsidRPr="00C462AC">
        <w:rPr>
          <w:rFonts w:hint="eastAsia"/>
          <w:color w:val="000000" w:themeColor="text1"/>
        </w:rPr>
        <w:t>业务运营项目，投入</w:t>
      </w:r>
      <w:r w:rsidRPr="00C462AC">
        <w:rPr>
          <w:rFonts w:hint="eastAsia"/>
          <w:color w:val="000000" w:themeColor="text1"/>
        </w:rPr>
        <w:t>19</w:t>
      </w:r>
      <w:r w:rsidRPr="00C462AC">
        <w:rPr>
          <w:rFonts w:hint="eastAsia"/>
          <w:color w:val="000000" w:themeColor="text1"/>
        </w:rPr>
        <w:t>个人，总工期为</w:t>
      </w:r>
      <w:r w:rsidRPr="00C462AC">
        <w:rPr>
          <w:rFonts w:hint="eastAsia"/>
          <w:color w:val="000000" w:themeColor="text1"/>
        </w:rPr>
        <w:t>2.5</w:t>
      </w:r>
      <w:r w:rsidRPr="00C462AC">
        <w:rPr>
          <w:rFonts w:hint="eastAsia"/>
          <w:color w:val="000000" w:themeColor="text1"/>
        </w:rPr>
        <w:t>个月。具体项目进度及提交成果如下：</w:t>
      </w:r>
    </w:p>
    <w:bookmarkEnd w:id="109"/>
    <w:bookmarkEnd w:id="110"/>
    <w:p w14:paraId="23DE7D16" w14:textId="77777777" w:rsidR="00174C42" w:rsidRPr="00C462AC" w:rsidRDefault="00000000">
      <w:pPr>
        <w:numPr>
          <w:ilvl w:val="0"/>
          <w:numId w:val="3"/>
        </w:numPr>
        <w:adjustRightInd w:val="0"/>
        <w:snapToGrid w:val="0"/>
        <w:spacing w:line="360" w:lineRule="exact"/>
        <w:ind w:left="0" w:firstLine="0"/>
        <w:rPr>
          <w:rFonts w:ascii="宋体" w:hAnsi="宋体" w:cs="宋体" w:hint="eastAsia"/>
          <w:color w:val="000000" w:themeColor="text1"/>
          <w:kern w:val="0"/>
          <w:szCs w:val="21"/>
        </w:rPr>
      </w:pPr>
      <w:r w:rsidRPr="00C462AC">
        <w:rPr>
          <w:rFonts w:ascii="宋体" w:hAnsi="宋体" w:cs="宋体" w:hint="eastAsia"/>
          <w:color w:val="000000" w:themeColor="text1"/>
          <w:kern w:val="0"/>
          <w:szCs w:val="21"/>
        </w:rPr>
        <w:t>业务运营部分：</w:t>
      </w:r>
    </w:p>
    <w:tbl>
      <w:tblPr>
        <w:tblW w:w="9440" w:type="dxa"/>
        <w:jc w:val="center"/>
        <w:tblBorders>
          <w:top w:val="double" w:sz="4" w:space="0" w:color="auto"/>
          <w:bottom w:val="double" w:sz="4" w:space="0" w:color="auto"/>
          <w:insideH w:val="single" w:sz="4" w:space="0" w:color="auto"/>
          <w:insideV w:val="single" w:sz="4" w:space="0" w:color="auto"/>
        </w:tblBorders>
        <w:tblLayout w:type="fixed"/>
        <w:tblLook w:val="04A0" w:firstRow="1" w:lastRow="0" w:firstColumn="1" w:lastColumn="0" w:noHBand="0" w:noVBand="1"/>
      </w:tblPr>
      <w:tblGrid>
        <w:gridCol w:w="885"/>
        <w:gridCol w:w="2836"/>
        <w:gridCol w:w="1120"/>
        <w:gridCol w:w="3425"/>
        <w:gridCol w:w="1174"/>
      </w:tblGrid>
      <w:tr w:rsidR="00174C42" w:rsidRPr="00C462AC" w14:paraId="2942B7E0" w14:textId="77777777">
        <w:trPr>
          <w:trHeight w:val="415"/>
          <w:tblHeader/>
          <w:jc w:val="center"/>
        </w:trPr>
        <w:tc>
          <w:tcPr>
            <w:tcW w:w="885" w:type="dxa"/>
            <w:vAlign w:val="center"/>
          </w:tcPr>
          <w:p w14:paraId="297174D5" w14:textId="77777777" w:rsidR="00174C42" w:rsidRPr="00C462AC" w:rsidRDefault="00000000">
            <w:pPr>
              <w:pStyle w:val="af7"/>
              <w:adjustRightInd w:val="0"/>
              <w:snapToGrid w:val="0"/>
              <w:spacing w:afterLines="0" w:line="360" w:lineRule="exact"/>
              <w:jc w:val="center"/>
              <w:rPr>
                <w:rFonts w:ascii="宋体" w:hAnsi="宋体" w:cs="宋体" w:hint="eastAsia"/>
                <w:b/>
                <w:bCs/>
                <w:color w:val="000000" w:themeColor="text1"/>
                <w:kern w:val="0"/>
                <w:sz w:val="21"/>
                <w:szCs w:val="21"/>
              </w:rPr>
            </w:pPr>
            <w:r w:rsidRPr="00C462AC">
              <w:rPr>
                <w:rFonts w:ascii="宋体" w:hAnsi="宋体" w:cs="宋体" w:hint="eastAsia"/>
                <w:b/>
                <w:bCs/>
                <w:color w:val="000000" w:themeColor="text1"/>
                <w:kern w:val="0"/>
                <w:sz w:val="21"/>
                <w:szCs w:val="21"/>
              </w:rPr>
              <w:t>序号</w:t>
            </w:r>
          </w:p>
        </w:tc>
        <w:tc>
          <w:tcPr>
            <w:tcW w:w="2836" w:type="dxa"/>
            <w:vAlign w:val="center"/>
          </w:tcPr>
          <w:p w14:paraId="009BDFEE" w14:textId="77777777" w:rsidR="00174C42" w:rsidRPr="00C462AC" w:rsidRDefault="00000000">
            <w:pPr>
              <w:pStyle w:val="af7"/>
              <w:adjustRightInd w:val="0"/>
              <w:snapToGrid w:val="0"/>
              <w:spacing w:afterLines="0" w:line="360" w:lineRule="exact"/>
              <w:jc w:val="center"/>
              <w:rPr>
                <w:rFonts w:ascii="宋体" w:hAnsi="宋体" w:cs="宋体" w:hint="eastAsia"/>
                <w:b/>
                <w:bCs/>
                <w:color w:val="000000" w:themeColor="text1"/>
                <w:kern w:val="0"/>
                <w:sz w:val="21"/>
                <w:szCs w:val="21"/>
              </w:rPr>
            </w:pPr>
            <w:r w:rsidRPr="00C462AC">
              <w:rPr>
                <w:rFonts w:ascii="宋体" w:hAnsi="宋体" w:cs="宋体" w:hint="eastAsia"/>
                <w:b/>
                <w:bCs/>
                <w:color w:val="000000" w:themeColor="text1"/>
                <w:kern w:val="0"/>
                <w:sz w:val="21"/>
                <w:szCs w:val="21"/>
              </w:rPr>
              <w:t>阶段</w:t>
            </w:r>
          </w:p>
        </w:tc>
        <w:tc>
          <w:tcPr>
            <w:tcW w:w="1120" w:type="dxa"/>
            <w:vAlign w:val="center"/>
          </w:tcPr>
          <w:p w14:paraId="76EA6B0D" w14:textId="77777777" w:rsidR="00174C42" w:rsidRPr="00C462AC" w:rsidRDefault="00000000">
            <w:pPr>
              <w:pStyle w:val="af7"/>
              <w:adjustRightInd w:val="0"/>
              <w:snapToGrid w:val="0"/>
              <w:spacing w:afterLines="0" w:line="360" w:lineRule="exact"/>
              <w:jc w:val="center"/>
              <w:rPr>
                <w:rFonts w:ascii="宋体" w:hAnsi="宋体" w:cs="宋体" w:hint="eastAsia"/>
                <w:b/>
                <w:bCs/>
                <w:color w:val="000000" w:themeColor="text1"/>
                <w:kern w:val="0"/>
                <w:sz w:val="21"/>
                <w:szCs w:val="21"/>
              </w:rPr>
            </w:pPr>
            <w:r w:rsidRPr="00C462AC">
              <w:rPr>
                <w:rFonts w:ascii="宋体" w:hAnsi="宋体" w:cs="宋体" w:hint="eastAsia"/>
                <w:b/>
                <w:bCs/>
                <w:color w:val="000000" w:themeColor="text1"/>
                <w:kern w:val="0"/>
                <w:sz w:val="21"/>
                <w:szCs w:val="21"/>
              </w:rPr>
              <w:t>工期</w:t>
            </w:r>
          </w:p>
        </w:tc>
        <w:tc>
          <w:tcPr>
            <w:tcW w:w="3425" w:type="dxa"/>
            <w:vAlign w:val="center"/>
          </w:tcPr>
          <w:p w14:paraId="1A19B767" w14:textId="77777777" w:rsidR="00174C42" w:rsidRPr="00C462AC" w:rsidRDefault="00000000">
            <w:pPr>
              <w:pStyle w:val="af7"/>
              <w:adjustRightInd w:val="0"/>
              <w:snapToGrid w:val="0"/>
              <w:spacing w:afterLines="0" w:line="360" w:lineRule="exact"/>
              <w:jc w:val="center"/>
              <w:rPr>
                <w:rFonts w:ascii="宋体" w:hAnsi="宋体" w:cs="宋体" w:hint="eastAsia"/>
                <w:b/>
                <w:bCs/>
                <w:color w:val="000000" w:themeColor="text1"/>
                <w:kern w:val="0"/>
                <w:sz w:val="21"/>
                <w:szCs w:val="21"/>
              </w:rPr>
            </w:pPr>
            <w:r w:rsidRPr="00C462AC">
              <w:rPr>
                <w:rFonts w:ascii="宋体" w:hAnsi="宋体" w:cs="宋体" w:hint="eastAsia"/>
                <w:b/>
                <w:bCs/>
                <w:color w:val="000000" w:themeColor="text1"/>
                <w:kern w:val="0"/>
                <w:sz w:val="21"/>
                <w:szCs w:val="21"/>
              </w:rPr>
              <w:t>提交成果</w:t>
            </w:r>
          </w:p>
        </w:tc>
        <w:tc>
          <w:tcPr>
            <w:tcW w:w="1174" w:type="dxa"/>
            <w:vAlign w:val="center"/>
          </w:tcPr>
          <w:p w14:paraId="679DBC03" w14:textId="77777777" w:rsidR="00174C42" w:rsidRPr="00C462AC" w:rsidRDefault="00000000">
            <w:pPr>
              <w:pStyle w:val="af7"/>
              <w:adjustRightInd w:val="0"/>
              <w:snapToGrid w:val="0"/>
              <w:spacing w:afterLines="0" w:line="360" w:lineRule="exact"/>
              <w:jc w:val="center"/>
              <w:rPr>
                <w:rFonts w:ascii="宋体" w:hAnsi="宋体" w:cs="宋体" w:hint="eastAsia"/>
                <w:b/>
                <w:bCs/>
                <w:color w:val="000000" w:themeColor="text1"/>
                <w:kern w:val="0"/>
                <w:sz w:val="21"/>
                <w:szCs w:val="21"/>
              </w:rPr>
            </w:pPr>
            <w:r w:rsidRPr="00C462AC">
              <w:rPr>
                <w:rFonts w:ascii="宋体" w:hAnsi="宋体" w:cs="宋体" w:hint="eastAsia"/>
                <w:b/>
                <w:bCs/>
                <w:color w:val="000000" w:themeColor="text1"/>
                <w:kern w:val="0"/>
                <w:sz w:val="21"/>
                <w:szCs w:val="21"/>
              </w:rPr>
              <w:t>备注</w:t>
            </w:r>
          </w:p>
        </w:tc>
      </w:tr>
      <w:tr w:rsidR="00174C42" w:rsidRPr="00C462AC" w14:paraId="7BB55746" w14:textId="77777777">
        <w:trPr>
          <w:trHeight w:val="545"/>
          <w:jc w:val="center"/>
        </w:trPr>
        <w:tc>
          <w:tcPr>
            <w:tcW w:w="885" w:type="dxa"/>
            <w:vAlign w:val="center"/>
          </w:tcPr>
          <w:p w14:paraId="7F94DEB8" w14:textId="77777777" w:rsidR="00174C42" w:rsidRPr="00C462AC" w:rsidRDefault="00000000">
            <w:pPr>
              <w:widowControl/>
              <w:spacing w:line="360" w:lineRule="exact"/>
              <w:jc w:val="center"/>
              <w:rPr>
                <w:rFonts w:ascii="宋体" w:hAnsi="宋体" w:cs="宋体" w:hint="eastAsia"/>
                <w:color w:val="000000" w:themeColor="text1"/>
                <w:szCs w:val="21"/>
              </w:rPr>
            </w:pPr>
            <w:r w:rsidRPr="00C462AC">
              <w:rPr>
                <w:rFonts w:ascii="宋体" w:hAnsi="宋体" w:cs="宋体" w:hint="eastAsia"/>
                <w:color w:val="000000" w:themeColor="text1"/>
                <w:szCs w:val="21"/>
              </w:rPr>
              <w:t>1</w:t>
            </w:r>
          </w:p>
        </w:tc>
        <w:tc>
          <w:tcPr>
            <w:tcW w:w="2836" w:type="dxa"/>
            <w:vAlign w:val="center"/>
          </w:tcPr>
          <w:p w14:paraId="0D312A97" w14:textId="77777777" w:rsidR="00174C42" w:rsidRPr="00C462AC" w:rsidRDefault="00000000">
            <w:pPr>
              <w:widowControl/>
              <w:spacing w:line="360" w:lineRule="exact"/>
              <w:jc w:val="center"/>
              <w:rPr>
                <w:rFonts w:ascii="宋体" w:hAnsi="宋体" w:cs="宋体" w:hint="eastAsia"/>
                <w:color w:val="000000" w:themeColor="text1"/>
                <w:szCs w:val="21"/>
              </w:rPr>
            </w:pPr>
            <w:r w:rsidRPr="00C462AC">
              <w:rPr>
                <w:rFonts w:ascii="宋体" w:hAnsi="宋体" w:cs="宋体" w:hint="eastAsia"/>
                <w:color w:val="000000" w:themeColor="text1"/>
                <w:kern w:val="0"/>
                <w:szCs w:val="21"/>
              </w:rPr>
              <w:t>项目启动</w:t>
            </w:r>
          </w:p>
        </w:tc>
        <w:tc>
          <w:tcPr>
            <w:tcW w:w="1120" w:type="dxa"/>
            <w:vAlign w:val="center"/>
          </w:tcPr>
          <w:p w14:paraId="323B8BFE" w14:textId="77777777" w:rsidR="00174C42" w:rsidRPr="00C462AC" w:rsidRDefault="00000000">
            <w:pPr>
              <w:widowControl/>
              <w:spacing w:line="360" w:lineRule="exact"/>
              <w:jc w:val="center"/>
              <w:rPr>
                <w:rFonts w:ascii="宋体" w:hAnsi="宋体" w:cs="宋体" w:hint="eastAsia"/>
                <w:color w:val="000000" w:themeColor="text1"/>
                <w:szCs w:val="21"/>
              </w:rPr>
            </w:pPr>
            <w:r w:rsidRPr="00C462AC">
              <w:rPr>
                <w:rFonts w:ascii="宋体" w:hAnsi="宋体" w:cs="宋体" w:hint="eastAsia"/>
                <w:color w:val="000000" w:themeColor="text1"/>
                <w:szCs w:val="21"/>
              </w:rPr>
              <w:t>0.25个月</w:t>
            </w:r>
          </w:p>
        </w:tc>
        <w:tc>
          <w:tcPr>
            <w:tcW w:w="3425" w:type="dxa"/>
            <w:vAlign w:val="center"/>
          </w:tcPr>
          <w:p w14:paraId="31765E66" w14:textId="77777777" w:rsidR="00174C42" w:rsidRPr="00C462AC" w:rsidRDefault="00000000">
            <w:pPr>
              <w:widowControl/>
              <w:spacing w:line="360" w:lineRule="exact"/>
              <w:jc w:val="center"/>
              <w:rPr>
                <w:rFonts w:ascii="宋体" w:hAnsi="宋体" w:cs="宋体" w:hint="eastAsia"/>
                <w:color w:val="000000" w:themeColor="text1"/>
                <w:szCs w:val="21"/>
              </w:rPr>
            </w:pPr>
            <w:r w:rsidRPr="00C462AC">
              <w:rPr>
                <w:rFonts w:ascii="宋体" w:hAnsi="宋体" w:cs="宋体" w:hint="eastAsia"/>
                <w:color w:val="000000" w:themeColor="text1"/>
                <w:szCs w:val="21"/>
              </w:rPr>
              <w:t>详细工作计划</w:t>
            </w:r>
          </w:p>
        </w:tc>
        <w:tc>
          <w:tcPr>
            <w:tcW w:w="1174" w:type="dxa"/>
            <w:vAlign w:val="center"/>
          </w:tcPr>
          <w:p w14:paraId="251041B4" w14:textId="77777777" w:rsidR="00174C42" w:rsidRPr="00C462AC" w:rsidRDefault="00174C42">
            <w:pPr>
              <w:widowControl/>
              <w:spacing w:line="360" w:lineRule="exact"/>
              <w:jc w:val="center"/>
              <w:rPr>
                <w:rFonts w:ascii="宋体" w:hAnsi="宋体" w:cs="宋体" w:hint="eastAsia"/>
                <w:color w:val="000000" w:themeColor="text1"/>
                <w:szCs w:val="21"/>
              </w:rPr>
            </w:pPr>
          </w:p>
        </w:tc>
      </w:tr>
      <w:tr w:rsidR="00174C42" w:rsidRPr="00C462AC" w14:paraId="6E512224" w14:textId="77777777">
        <w:trPr>
          <w:trHeight w:val="645"/>
          <w:jc w:val="center"/>
        </w:trPr>
        <w:tc>
          <w:tcPr>
            <w:tcW w:w="885" w:type="dxa"/>
            <w:vAlign w:val="center"/>
          </w:tcPr>
          <w:p w14:paraId="76E2242B" w14:textId="77777777" w:rsidR="00174C42" w:rsidRPr="00C462AC" w:rsidRDefault="00000000">
            <w:pPr>
              <w:widowControl/>
              <w:spacing w:line="360" w:lineRule="exact"/>
              <w:jc w:val="center"/>
              <w:rPr>
                <w:rFonts w:ascii="宋体" w:hAnsi="宋体" w:cs="宋体" w:hint="eastAsia"/>
                <w:color w:val="000000" w:themeColor="text1"/>
                <w:szCs w:val="21"/>
              </w:rPr>
            </w:pPr>
            <w:r w:rsidRPr="00C462AC">
              <w:rPr>
                <w:rFonts w:ascii="宋体" w:hAnsi="宋体" w:cs="宋体" w:hint="eastAsia"/>
                <w:color w:val="000000" w:themeColor="text1"/>
                <w:szCs w:val="21"/>
              </w:rPr>
              <w:t>2</w:t>
            </w:r>
          </w:p>
        </w:tc>
        <w:tc>
          <w:tcPr>
            <w:tcW w:w="2836" w:type="dxa"/>
            <w:vAlign w:val="center"/>
          </w:tcPr>
          <w:p w14:paraId="5C927CAE" w14:textId="77777777" w:rsidR="00174C42" w:rsidRPr="00C462AC" w:rsidRDefault="00000000">
            <w:pPr>
              <w:widowControl/>
              <w:spacing w:line="360" w:lineRule="exact"/>
              <w:jc w:val="center"/>
              <w:rPr>
                <w:rFonts w:ascii="宋体" w:hAnsi="宋体" w:cs="宋体" w:hint="eastAsia"/>
                <w:color w:val="000000" w:themeColor="text1"/>
                <w:kern w:val="0"/>
                <w:szCs w:val="21"/>
              </w:rPr>
            </w:pPr>
            <w:r w:rsidRPr="00C462AC">
              <w:rPr>
                <w:rFonts w:ascii="宋体" w:hAnsi="宋体" w:cs="宋体" w:hint="eastAsia"/>
                <w:color w:val="000000" w:themeColor="text1"/>
                <w:kern w:val="0"/>
                <w:szCs w:val="21"/>
              </w:rPr>
              <w:t>业务运营</w:t>
            </w:r>
          </w:p>
        </w:tc>
        <w:tc>
          <w:tcPr>
            <w:tcW w:w="1120" w:type="dxa"/>
            <w:vAlign w:val="center"/>
          </w:tcPr>
          <w:p w14:paraId="7AC6112C" w14:textId="77777777" w:rsidR="00174C42" w:rsidRPr="00C462AC" w:rsidRDefault="00000000">
            <w:pPr>
              <w:widowControl/>
              <w:spacing w:line="360" w:lineRule="exact"/>
              <w:jc w:val="center"/>
              <w:rPr>
                <w:rFonts w:ascii="宋体" w:hAnsi="宋体" w:cs="宋体" w:hint="eastAsia"/>
                <w:color w:val="000000" w:themeColor="text1"/>
                <w:szCs w:val="21"/>
              </w:rPr>
            </w:pPr>
            <w:r w:rsidRPr="00C462AC">
              <w:rPr>
                <w:rFonts w:ascii="宋体" w:hAnsi="宋体" w:cs="宋体" w:hint="eastAsia"/>
                <w:color w:val="000000" w:themeColor="text1"/>
                <w:szCs w:val="21"/>
              </w:rPr>
              <w:t>2个月</w:t>
            </w:r>
          </w:p>
        </w:tc>
        <w:tc>
          <w:tcPr>
            <w:tcW w:w="3425" w:type="dxa"/>
            <w:vAlign w:val="center"/>
          </w:tcPr>
          <w:p w14:paraId="1B8DCFC1" w14:textId="77777777" w:rsidR="00174C42" w:rsidRPr="00C462AC" w:rsidRDefault="00000000">
            <w:pPr>
              <w:widowControl/>
              <w:spacing w:line="360" w:lineRule="exact"/>
              <w:rPr>
                <w:rFonts w:ascii="宋体" w:hAnsi="宋体" w:cs="宋体" w:hint="eastAsia"/>
                <w:color w:val="000000" w:themeColor="text1"/>
                <w:szCs w:val="21"/>
              </w:rPr>
            </w:pPr>
            <w:r w:rsidRPr="00C462AC">
              <w:rPr>
                <w:rFonts w:ascii="宋体" w:hAnsi="宋体" w:cs="宋体"/>
                <w:color w:val="000000" w:themeColor="text1"/>
              </w:rPr>
              <w:t>数据处理与验证报告</w:t>
            </w:r>
            <w:r w:rsidRPr="00C462AC">
              <w:rPr>
                <w:rFonts w:ascii="宋体" w:hAnsi="宋体" w:cs="宋体" w:hint="eastAsia"/>
                <w:color w:val="000000" w:themeColor="text1"/>
              </w:rPr>
              <w:t>；</w:t>
            </w:r>
            <w:r w:rsidRPr="00C462AC">
              <w:rPr>
                <w:rFonts w:ascii="宋体" w:hAnsi="宋体" w:cs="宋体"/>
                <w:color w:val="000000" w:themeColor="text1"/>
              </w:rPr>
              <w:t>威胁分析报告</w:t>
            </w:r>
            <w:r w:rsidRPr="00C462AC">
              <w:rPr>
                <w:rFonts w:ascii="宋体" w:hAnsi="宋体" w:cs="宋体" w:hint="eastAsia"/>
                <w:color w:val="000000" w:themeColor="text1"/>
              </w:rPr>
              <w:t>；告警去重报告；</w:t>
            </w:r>
            <w:r w:rsidRPr="00C462AC">
              <w:rPr>
                <w:rFonts w:ascii="宋体" w:hAnsi="宋体" w:cs="宋体" w:hint="eastAsia"/>
                <w:color w:val="000000" w:themeColor="text1"/>
                <w:kern w:val="0"/>
                <w:szCs w:val="21"/>
              </w:rPr>
              <w:t>用于生成式大模型分析的日志数据获取文档和字段文档；基于生成式大模型的日志分析流程文档和帮助手册；基于生成式大模型的日志查询流程文档和帮助手册；生成式大模型辅助攻击响应方法文档生成式大模型攻击响应策略优化经验文档；形成所需协议信息描述文档；形成网络结构、关键服务和应用程序特征文档，描述需实施蜜罐的部分；蜜罐改造方法和工具；高交互蜜罐试验文档；高交互蜜罐测试分析文档。</w:t>
            </w:r>
          </w:p>
        </w:tc>
        <w:tc>
          <w:tcPr>
            <w:tcW w:w="1174" w:type="dxa"/>
            <w:vAlign w:val="center"/>
          </w:tcPr>
          <w:p w14:paraId="2A67E1E0" w14:textId="77777777" w:rsidR="00174C42" w:rsidRPr="00C462AC" w:rsidRDefault="00174C42">
            <w:pPr>
              <w:widowControl/>
              <w:spacing w:line="360" w:lineRule="exact"/>
              <w:jc w:val="center"/>
              <w:rPr>
                <w:rFonts w:ascii="宋体" w:hAnsi="宋体" w:cs="宋体" w:hint="eastAsia"/>
                <w:color w:val="000000" w:themeColor="text1"/>
                <w:szCs w:val="21"/>
              </w:rPr>
            </w:pPr>
          </w:p>
        </w:tc>
      </w:tr>
      <w:tr w:rsidR="00174C42" w:rsidRPr="00C462AC" w14:paraId="300FB07A" w14:textId="77777777">
        <w:trPr>
          <w:trHeight w:val="660"/>
          <w:jc w:val="center"/>
        </w:trPr>
        <w:tc>
          <w:tcPr>
            <w:tcW w:w="885" w:type="dxa"/>
            <w:vAlign w:val="center"/>
          </w:tcPr>
          <w:p w14:paraId="3997C221" w14:textId="77777777" w:rsidR="00174C42" w:rsidRPr="00C462AC" w:rsidRDefault="00000000">
            <w:pPr>
              <w:widowControl/>
              <w:spacing w:line="360" w:lineRule="exact"/>
              <w:jc w:val="center"/>
              <w:rPr>
                <w:rFonts w:ascii="宋体" w:hAnsi="宋体" w:cs="宋体" w:hint="eastAsia"/>
                <w:color w:val="000000" w:themeColor="text1"/>
                <w:szCs w:val="21"/>
              </w:rPr>
            </w:pPr>
            <w:r w:rsidRPr="00C462AC">
              <w:rPr>
                <w:rFonts w:ascii="宋体" w:hAnsi="宋体" w:cs="宋体" w:hint="eastAsia"/>
                <w:color w:val="000000" w:themeColor="text1"/>
                <w:szCs w:val="21"/>
              </w:rPr>
              <w:t>3</w:t>
            </w:r>
          </w:p>
        </w:tc>
        <w:tc>
          <w:tcPr>
            <w:tcW w:w="2836" w:type="dxa"/>
            <w:vAlign w:val="center"/>
          </w:tcPr>
          <w:p w14:paraId="0DFF39FE" w14:textId="77777777" w:rsidR="00174C42" w:rsidRPr="00C462AC" w:rsidRDefault="00000000">
            <w:pPr>
              <w:widowControl/>
              <w:spacing w:line="360" w:lineRule="exact"/>
              <w:jc w:val="center"/>
              <w:rPr>
                <w:rFonts w:ascii="宋体" w:hAnsi="宋体" w:cs="宋体" w:hint="eastAsia"/>
                <w:color w:val="000000" w:themeColor="text1"/>
                <w:kern w:val="0"/>
                <w:szCs w:val="21"/>
              </w:rPr>
            </w:pPr>
            <w:r w:rsidRPr="00C462AC">
              <w:rPr>
                <w:rFonts w:ascii="宋体" w:hAnsi="宋体" w:cs="宋体" w:hint="eastAsia"/>
                <w:color w:val="000000" w:themeColor="text1"/>
                <w:szCs w:val="21"/>
              </w:rPr>
              <w:t>项目验收</w:t>
            </w:r>
          </w:p>
        </w:tc>
        <w:tc>
          <w:tcPr>
            <w:tcW w:w="1120" w:type="dxa"/>
            <w:vAlign w:val="center"/>
          </w:tcPr>
          <w:p w14:paraId="13607C20" w14:textId="77777777" w:rsidR="00174C42" w:rsidRPr="00C462AC" w:rsidRDefault="00000000">
            <w:pPr>
              <w:widowControl/>
              <w:spacing w:line="360" w:lineRule="exact"/>
              <w:jc w:val="center"/>
              <w:rPr>
                <w:rFonts w:ascii="宋体" w:hAnsi="宋体" w:cs="宋体" w:hint="eastAsia"/>
                <w:color w:val="000000" w:themeColor="text1"/>
                <w:szCs w:val="21"/>
              </w:rPr>
            </w:pPr>
            <w:r w:rsidRPr="00C462AC">
              <w:rPr>
                <w:rFonts w:ascii="宋体" w:hAnsi="宋体" w:cs="宋体" w:hint="eastAsia"/>
                <w:color w:val="000000" w:themeColor="text1"/>
                <w:szCs w:val="21"/>
              </w:rPr>
              <w:t>0.25个月</w:t>
            </w:r>
          </w:p>
        </w:tc>
        <w:tc>
          <w:tcPr>
            <w:tcW w:w="3425" w:type="dxa"/>
            <w:vAlign w:val="center"/>
          </w:tcPr>
          <w:p w14:paraId="77868999" w14:textId="77777777" w:rsidR="00174C42" w:rsidRPr="00C462AC" w:rsidRDefault="00000000">
            <w:pPr>
              <w:widowControl/>
              <w:spacing w:line="360" w:lineRule="exact"/>
              <w:jc w:val="center"/>
              <w:rPr>
                <w:rFonts w:ascii="宋体" w:hAnsi="宋体" w:cs="宋体" w:hint="eastAsia"/>
                <w:color w:val="000000" w:themeColor="text1"/>
                <w:kern w:val="0"/>
                <w:szCs w:val="21"/>
              </w:rPr>
            </w:pPr>
            <w:r w:rsidRPr="00C462AC">
              <w:rPr>
                <w:rFonts w:ascii="宋体" w:hAnsi="宋体" w:cs="宋体" w:hint="eastAsia"/>
                <w:color w:val="000000" w:themeColor="text1"/>
                <w:szCs w:val="21"/>
              </w:rPr>
              <w:t>项目验收文档</w:t>
            </w:r>
          </w:p>
        </w:tc>
        <w:tc>
          <w:tcPr>
            <w:tcW w:w="1174" w:type="dxa"/>
            <w:vAlign w:val="center"/>
          </w:tcPr>
          <w:p w14:paraId="7F59B8B3" w14:textId="77777777" w:rsidR="00174C42" w:rsidRPr="00C462AC" w:rsidRDefault="00174C42">
            <w:pPr>
              <w:widowControl/>
              <w:spacing w:line="360" w:lineRule="exact"/>
              <w:jc w:val="center"/>
              <w:rPr>
                <w:rFonts w:ascii="宋体" w:hAnsi="宋体" w:cs="宋体" w:hint="eastAsia"/>
                <w:color w:val="000000" w:themeColor="text1"/>
                <w:szCs w:val="21"/>
              </w:rPr>
            </w:pPr>
          </w:p>
        </w:tc>
      </w:tr>
    </w:tbl>
    <w:p w14:paraId="64F1FF20" w14:textId="77777777" w:rsidR="00174C42" w:rsidRPr="00C462AC" w:rsidRDefault="00000000">
      <w:pPr>
        <w:pStyle w:val="3"/>
        <w:numPr>
          <w:ilvl w:val="2"/>
          <w:numId w:val="0"/>
        </w:numPr>
        <w:adjustRightInd w:val="0"/>
        <w:snapToGrid w:val="0"/>
        <w:spacing w:before="0" w:after="0" w:line="360" w:lineRule="exact"/>
        <w:rPr>
          <w:rFonts w:ascii="黑体" w:eastAsia="黑体" w:hAnsi="黑体" w:cs="黑体" w:hint="eastAsia"/>
          <w:color w:val="000000" w:themeColor="text1"/>
          <w:sz w:val="21"/>
          <w:szCs w:val="21"/>
        </w:rPr>
      </w:pPr>
      <w:bookmarkStart w:id="112" w:name="_Toc23082"/>
      <w:r w:rsidRPr="00C462AC">
        <w:rPr>
          <w:rFonts w:ascii="黑体" w:eastAsia="黑体" w:hAnsi="黑体" w:cs="黑体" w:hint="eastAsia"/>
          <w:color w:val="000000" w:themeColor="text1"/>
          <w:sz w:val="21"/>
          <w:szCs w:val="21"/>
        </w:rPr>
        <w:t>4.5.5  项目会议</w:t>
      </w:r>
      <w:bookmarkEnd w:id="112"/>
    </w:p>
    <w:p w14:paraId="32D5616B" w14:textId="77777777" w:rsidR="00174C42" w:rsidRPr="00C462AC" w:rsidRDefault="00000000">
      <w:pPr>
        <w:numPr>
          <w:ilvl w:val="0"/>
          <w:numId w:val="3"/>
        </w:numPr>
        <w:adjustRightInd w:val="0"/>
        <w:snapToGrid w:val="0"/>
        <w:spacing w:line="360" w:lineRule="exact"/>
        <w:ind w:left="0" w:firstLine="0"/>
        <w:rPr>
          <w:rFonts w:ascii="宋体" w:hAnsi="宋体" w:cs="宋体" w:hint="eastAsia"/>
          <w:color w:val="000000" w:themeColor="text1"/>
          <w:kern w:val="0"/>
          <w:szCs w:val="21"/>
        </w:rPr>
      </w:pPr>
      <w:r w:rsidRPr="00C462AC">
        <w:rPr>
          <w:rFonts w:ascii="宋体" w:hAnsi="宋体" w:cs="宋体" w:hint="eastAsia"/>
          <w:color w:val="000000" w:themeColor="text1"/>
          <w:kern w:val="0"/>
          <w:szCs w:val="21"/>
        </w:rPr>
        <w:t>业务运营部分：</w:t>
      </w:r>
    </w:p>
    <w:tbl>
      <w:tblPr>
        <w:tblW w:w="9288" w:type="dxa"/>
        <w:jc w:val="center"/>
        <w:tblBorders>
          <w:top w:val="double" w:sz="4" w:space="0" w:color="auto"/>
          <w:bottom w:val="double" w:sz="4" w:space="0" w:color="auto"/>
          <w:insideH w:val="single" w:sz="4" w:space="0" w:color="auto"/>
          <w:insideV w:val="single" w:sz="4" w:space="0" w:color="auto"/>
        </w:tblBorders>
        <w:tblLayout w:type="fixed"/>
        <w:tblLook w:val="04A0" w:firstRow="1" w:lastRow="0" w:firstColumn="1" w:lastColumn="0" w:noHBand="0" w:noVBand="1"/>
      </w:tblPr>
      <w:tblGrid>
        <w:gridCol w:w="1068"/>
        <w:gridCol w:w="2653"/>
        <w:gridCol w:w="2127"/>
        <w:gridCol w:w="3440"/>
      </w:tblGrid>
      <w:tr w:rsidR="00174C42" w:rsidRPr="00C462AC" w14:paraId="32EE7705" w14:textId="77777777">
        <w:trPr>
          <w:trHeight w:val="397"/>
          <w:tblHeader/>
          <w:jc w:val="center"/>
        </w:trPr>
        <w:tc>
          <w:tcPr>
            <w:tcW w:w="1068" w:type="dxa"/>
            <w:tcBorders>
              <w:tl2br w:val="nil"/>
              <w:tr2bl w:val="nil"/>
            </w:tcBorders>
            <w:vAlign w:val="center"/>
          </w:tcPr>
          <w:p w14:paraId="3F0703D6" w14:textId="77777777" w:rsidR="00174C42" w:rsidRPr="00C462AC" w:rsidRDefault="00000000">
            <w:pPr>
              <w:pStyle w:val="af7"/>
              <w:adjustRightInd w:val="0"/>
              <w:snapToGrid w:val="0"/>
              <w:spacing w:afterLines="0" w:line="360" w:lineRule="exact"/>
              <w:jc w:val="center"/>
              <w:rPr>
                <w:rFonts w:ascii="宋体" w:hAnsi="宋体" w:cs="宋体" w:hint="eastAsia"/>
                <w:b/>
                <w:bCs/>
                <w:color w:val="000000" w:themeColor="text1"/>
                <w:kern w:val="0"/>
                <w:sz w:val="21"/>
                <w:szCs w:val="21"/>
              </w:rPr>
            </w:pPr>
            <w:r w:rsidRPr="00C462AC">
              <w:rPr>
                <w:rFonts w:ascii="宋体" w:hAnsi="宋体" w:cs="宋体" w:hint="eastAsia"/>
                <w:b/>
                <w:bCs/>
                <w:color w:val="000000" w:themeColor="text1"/>
                <w:kern w:val="0"/>
                <w:sz w:val="21"/>
                <w:szCs w:val="21"/>
              </w:rPr>
              <w:t>序号</w:t>
            </w:r>
          </w:p>
        </w:tc>
        <w:tc>
          <w:tcPr>
            <w:tcW w:w="2653" w:type="dxa"/>
            <w:tcBorders>
              <w:tl2br w:val="nil"/>
              <w:tr2bl w:val="nil"/>
            </w:tcBorders>
            <w:vAlign w:val="center"/>
          </w:tcPr>
          <w:p w14:paraId="0B2B0AE7" w14:textId="77777777" w:rsidR="00174C42" w:rsidRPr="00C462AC" w:rsidRDefault="00000000">
            <w:pPr>
              <w:pStyle w:val="af7"/>
              <w:adjustRightInd w:val="0"/>
              <w:snapToGrid w:val="0"/>
              <w:spacing w:afterLines="0" w:line="360" w:lineRule="exact"/>
              <w:jc w:val="center"/>
              <w:rPr>
                <w:rFonts w:ascii="宋体" w:hAnsi="宋体" w:cs="宋体" w:hint="eastAsia"/>
                <w:b/>
                <w:bCs/>
                <w:color w:val="000000" w:themeColor="text1"/>
                <w:kern w:val="0"/>
                <w:sz w:val="21"/>
                <w:szCs w:val="21"/>
              </w:rPr>
            </w:pPr>
            <w:r w:rsidRPr="00C462AC">
              <w:rPr>
                <w:rFonts w:ascii="宋体" w:hAnsi="宋体" w:cs="宋体" w:hint="eastAsia"/>
                <w:b/>
                <w:bCs/>
                <w:color w:val="000000" w:themeColor="text1"/>
                <w:kern w:val="0"/>
                <w:sz w:val="21"/>
                <w:szCs w:val="21"/>
              </w:rPr>
              <w:t>项目</w:t>
            </w:r>
          </w:p>
        </w:tc>
        <w:tc>
          <w:tcPr>
            <w:tcW w:w="2127" w:type="dxa"/>
            <w:tcBorders>
              <w:tl2br w:val="nil"/>
              <w:tr2bl w:val="nil"/>
            </w:tcBorders>
            <w:vAlign w:val="center"/>
          </w:tcPr>
          <w:p w14:paraId="0D4DF173" w14:textId="77777777" w:rsidR="00174C42" w:rsidRPr="00C462AC" w:rsidRDefault="00000000">
            <w:pPr>
              <w:pStyle w:val="af7"/>
              <w:adjustRightInd w:val="0"/>
              <w:snapToGrid w:val="0"/>
              <w:spacing w:afterLines="0" w:line="360" w:lineRule="exact"/>
              <w:jc w:val="center"/>
              <w:rPr>
                <w:rFonts w:ascii="宋体" w:hAnsi="宋体" w:cs="宋体" w:hint="eastAsia"/>
                <w:b/>
                <w:bCs/>
                <w:color w:val="000000" w:themeColor="text1"/>
                <w:kern w:val="0"/>
                <w:sz w:val="21"/>
                <w:szCs w:val="21"/>
              </w:rPr>
            </w:pPr>
            <w:r w:rsidRPr="00C462AC">
              <w:rPr>
                <w:rFonts w:ascii="宋体" w:hAnsi="宋体" w:cs="宋体" w:hint="eastAsia"/>
                <w:b/>
                <w:bCs/>
                <w:color w:val="000000" w:themeColor="text1"/>
                <w:kern w:val="0"/>
                <w:sz w:val="21"/>
                <w:szCs w:val="21"/>
              </w:rPr>
              <w:t>内容</w:t>
            </w:r>
          </w:p>
        </w:tc>
        <w:tc>
          <w:tcPr>
            <w:tcW w:w="3440" w:type="dxa"/>
            <w:tcBorders>
              <w:tl2br w:val="nil"/>
              <w:tr2bl w:val="nil"/>
            </w:tcBorders>
            <w:vAlign w:val="center"/>
          </w:tcPr>
          <w:p w14:paraId="02347EBB" w14:textId="77777777" w:rsidR="00174C42" w:rsidRPr="00C462AC" w:rsidRDefault="00000000">
            <w:pPr>
              <w:pStyle w:val="af7"/>
              <w:adjustRightInd w:val="0"/>
              <w:snapToGrid w:val="0"/>
              <w:spacing w:afterLines="0" w:line="360" w:lineRule="exact"/>
              <w:jc w:val="center"/>
              <w:rPr>
                <w:rFonts w:ascii="宋体" w:hAnsi="宋体" w:cs="宋体" w:hint="eastAsia"/>
                <w:b/>
                <w:bCs/>
                <w:color w:val="000000" w:themeColor="text1"/>
                <w:kern w:val="0"/>
                <w:sz w:val="21"/>
                <w:szCs w:val="21"/>
              </w:rPr>
            </w:pPr>
            <w:r w:rsidRPr="00C462AC">
              <w:rPr>
                <w:rFonts w:ascii="宋体" w:hAnsi="宋体" w:cs="宋体" w:hint="eastAsia"/>
                <w:b/>
                <w:bCs/>
                <w:color w:val="000000" w:themeColor="text1"/>
                <w:kern w:val="0"/>
                <w:sz w:val="21"/>
                <w:szCs w:val="21"/>
              </w:rPr>
              <w:t>项目要求</w:t>
            </w:r>
          </w:p>
        </w:tc>
      </w:tr>
      <w:tr w:rsidR="00174C42" w:rsidRPr="00C462AC" w14:paraId="3595BA27" w14:textId="77777777">
        <w:trPr>
          <w:trHeight w:val="397"/>
          <w:tblHeader/>
          <w:jc w:val="center"/>
        </w:trPr>
        <w:tc>
          <w:tcPr>
            <w:tcW w:w="1068" w:type="dxa"/>
            <w:tcBorders>
              <w:tl2br w:val="nil"/>
              <w:tr2bl w:val="nil"/>
            </w:tcBorders>
            <w:vAlign w:val="center"/>
          </w:tcPr>
          <w:p w14:paraId="0158BF4F" w14:textId="77777777" w:rsidR="00174C42" w:rsidRPr="00C462AC" w:rsidRDefault="00000000">
            <w:pPr>
              <w:widowControl/>
              <w:spacing w:line="360" w:lineRule="exact"/>
              <w:jc w:val="center"/>
              <w:rPr>
                <w:rFonts w:ascii="宋体" w:hAnsi="宋体" w:cs="宋体" w:hint="eastAsia"/>
                <w:color w:val="000000" w:themeColor="text1"/>
                <w:szCs w:val="21"/>
              </w:rPr>
            </w:pPr>
            <w:r w:rsidRPr="00C462AC">
              <w:rPr>
                <w:rFonts w:ascii="宋体" w:hAnsi="宋体" w:cs="宋体" w:hint="eastAsia"/>
                <w:color w:val="000000" w:themeColor="text1"/>
                <w:szCs w:val="21"/>
              </w:rPr>
              <w:t>1</w:t>
            </w:r>
          </w:p>
        </w:tc>
        <w:tc>
          <w:tcPr>
            <w:tcW w:w="2653" w:type="dxa"/>
            <w:tcBorders>
              <w:tl2br w:val="nil"/>
              <w:tr2bl w:val="nil"/>
            </w:tcBorders>
            <w:vAlign w:val="center"/>
          </w:tcPr>
          <w:p w14:paraId="44AFDE90" w14:textId="77777777" w:rsidR="00174C42" w:rsidRPr="00C462AC" w:rsidRDefault="00000000">
            <w:pPr>
              <w:widowControl/>
              <w:spacing w:line="360" w:lineRule="exact"/>
              <w:jc w:val="center"/>
              <w:rPr>
                <w:rFonts w:ascii="宋体" w:hAnsi="宋体" w:cs="宋体" w:hint="eastAsia"/>
                <w:color w:val="000000" w:themeColor="text1"/>
                <w:szCs w:val="21"/>
              </w:rPr>
            </w:pPr>
            <w:r w:rsidRPr="00C462AC">
              <w:rPr>
                <w:rFonts w:ascii="宋体" w:hAnsi="宋体" w:cs="宋体" w:hint="eastAsia"/>
                <w:color w:val="000000" w:themeColor="text1"/>
                <w:szCs w:val="21"/>
              </w:rPr>
              <w:t>项目启动会</w:t>
            </w:r>
          </w:p>
        </w:tc>
        <w:tc>
          <w:tcPr>
            <w:tcW w:w="2127" w:type="dxa"/>
            <w:tcBorders>
              <w:tl2br w:val="nil"/>
              <w:tr2bl w:val="nil"/>
            </w:tcBorders>
            <w:vAlign w:val="center"/>
          </w:tcPr>
          <w:p w14:paraId="29FA223E" w14:textId="77777777" w:rsidR="00174C42" w:rsidRPr="00C462AC" w:rsidRDefault="00000000">
            <w:pPr>
              <w:widowControl/>
              <w:spacing w:line="360" w:lineRule="exact"/>
              <w:jc w:val="center"/>
              <w:rPr>
                <w:rFonts w:ascii="宋体" w:hAnsi="宋体" w:cs="宋体" w:hint="eastAsia"/>
                <w:color w:val="000000" w:themeColor="text1"/>
                <w:szCs w:val="21"/>
              </w:rPr>
            </w:pPr>
            <w:r w:rsidRPr="00C462AC">
              <w:rPr>
                <w:rFonts w:ascii="宋体" w:hAnsi="宋体" w:cs="宋体" w:hint="eastAsia"/>
                <w:color w:val="000000" w:themeColor="text1"/>
                <w:szCs w:val="21"/>
              </w:rPr>
              <w:t>项目启动</w:t>
            </w:r>
          </w:p>
        </w:tc>
        <w:tc>
          <w:tcPr>
            <w:tcW w:w="3440" w:type="dxa"/>
            <w:tcBorders>
              <w:tl2br w:val="nil"/>
              <w:tr2bl w:val="nil"/>
            </w:tcBorders>
            <w:vAlign w:val="center"/>
          </w:tcPr>
          <w:p w14:paraId="7C0060FD" w14:textId="77777777" w:rsidR="00174C42" w:rsidRPr="00C462AC" w:rsidRDefault="00000000">
            <w:pPr>
              <w:widowControl/>
              <w:spacing w:line="360" w:lineRule="exact"/>
              <w:jc w:val="center"/>
              <w:rPr>
                <w:rFonts w:ascii="宋体" w:hAnsi="宋体" w:cs="宋体" w:hint="eastAsia"/>
                <w:color w:val="000000" w:themeColor="text1"/>
                <w:szCs w:val="21"/>
              </w:rPr>
            </w:pPr>
            <w:r w:rsidRPr="00C462AC">
              <w:rPr>
                <w:rFonts w:ascii="宋体" w:hAnsi="宋体" w:cs="宋体" w:hint="eastAsia"/>
                <w:color w:val="000000" w:themeColor="text1"/>
                <w:szCs w:val="21"/>
              </w:rPr>
              <w:t>人×天：1人×1天</w:t>
            </w:r>
          </w:p>
        </w:tc>
      </w:tr>
      <w:tr w:rsidR="00174C42" w:rsidRPr="00C462AC" w14:paraId="7915B2C7" w14:textId="77777777">
        <w:trPr>
          <w:trHeight w:val="397"/>
          <w:tblHeader/>
          <w:jc w:val="center"/>
        </w:trPr>
        <w:tc>
          <w:tcPr>
            <w:tcW w:w="1068" w:type="dxa"/>
            <w:tcBorders>
              <w:tl2br w:val="nil"/>
              <w:tr2bl w:val="nil"/>
            </w:tcBorders>
            <w:vAlign w:val="center"/>
          </w:tcPr>
          <w:p w14:paraId="4C1347C1" w14:textId="77777777" w:rsidR="00174C42" w:rsidRPr="00C462AC" w:rsidRDefault="00000000">
            <w:pPr>
              <w:widowControl/>
              <w:spacing w:line="360" w:lineRule="exact"/>
              <w:jc w:val="center"/>
              <w:rPr>
                <w:rFonts w:ascii="宋体" w:hAnsi="宋体" w:cs="宋体" w:hint="eastAsia"/>
                <w:color w:val="000000" w:themeColor="text1"/>
                <w:szCs w:val="21"/>
              </w:rPr>
            </w:pPr>
            <w:r w:rsidRPr="00C462AC">
              <w:rPr>
                <w:rFonts w:ascii="宋体" w:hAnsi="宋体" w:cs="宋体"/>
                <w:color w:val="000000" w:themeColor="text1"/>
                <w:szCs w:val="21"/>
              </w:rPr>
              <w:t>2</w:t>
            </w:r>
          </w:p>
        </w:tc>
        <w:tc>
          <w:tcPr>
            <w:tcW w:w="2653" w:type="dxa"/>
            <w:tcBorders>
              <w:tl2br w:val="nil"/>
              <w:tr2bl w:val="nil"/>
            </w:tcBorders>
            <w:vAlign w:val="center"/>
          </w:tcPr>
          <w:p w14:paraId="1AB48BEF" w14:textId="77777777" w:rsidR="00174C42" w:rsidRPr="00C462AC" w:rsidRDefault="00000000">
            <w:pPr>
              <w:widowControl/>
              <w:spacing w:line="360" w:lineRule="exact"/>
              <w:jc w:val="center"/>
              <w:rPr>
                <w:rFonts w:ascii="宋体" w:hAnsi="宋体" w:cs="宋体" w:hint="eastAsia"/>
                <w:color w:val="000000" w:themeColor="text1"/>
                <w:szCs w:val="21"/>
              </w:rPr>
            </w:pPr>
            <w:r w:rsidRPr="00C462AC">
              <w:rPr>
                <w:rFonts w:ascii="宋体" w:hAnsi="宋体" w:cs="宋体" w:hint="eastAsia"/>
                <w:color w:val="000000" w:themeColor="text1"/>
                <w:szCs w:val="21"/>
              </w:rPr>
              <w:t>项目成果评审会</w:t>
            </w:r>
          </w:p>
        </w:tc>
        <w:tc>
          <w:tcPr>
            <w:tcW w:w="2127" w:type="dxa"/>
            <w:tcBorders>
              <w:tl2br w:val="nil"/>
              <w:tr2bl w:val="nil"/>
            </w:tcBorders>
            <w:vAlign w:val="center"/>
          </w:tcPr>
          <w:p w14:paraId="1B691AFB" w14:textId="77777777" w:rsidR="00174C42" w:rsidRPr="00C462AC" w:rsidRDefault="00000000">
            <w:pPr>
              <w:widowControl/>
              <w:spacing w:line="360" w:lineRule="exact"/>
              <w:jc w:val="center"/>
              <w:rPr>
                <w:rFonts w:ascii="宋体" w:hAnsi="宋体" w:cs="宋体" w:hint="eastAsia"/>
                <w:color w:val="000000" w:themeColor="text1"/>
                <w:szCs w:val="21"/>
              </w:rPr>
            </w:pPr>
            <w:r w:rsidRPr="00C462AC">
              <w:rPr>
                <w:rFonts w:ascii="宋体" w:hAnsi="宋体" w:cs="宋体" w:hint="eastAsia"/>
                <w:color w:val="000000" w:themeColor="text1"/>
                <w:szCs w:val="21"/>
              </w:rPr>
              <w:t>成果评审</w:t>
            </w:r>
          </w:p>
        </w:tc>
        <w:tc>
          <w:tcPr>
            <w:tcW w:w="3440" w:type="dxa"/>
            <w:tcBorders>
              <w:tl2br w:val="nil"/>
              <w:tr2bl w:val="nil"/>
            </w:tcBorders>
            <w:vAlign w:val="center"/>
          </w:tcPr>
          <w:p w14:paraId="2A3CC9C7" w14:textId="77777777" w:rsidR="00174C42" w:rsidRPr="00C462AC" w:rsidRDefault="00000000">
            <w:pPr>
              <w:widowControl/>
              <w:spacing w:line="360" w:lineRule="exact"/>
              <w:jc w:val="center"/>
              <w:rPr>
                <w:rFonts w:ascii="宋体" w:hAnsi="宋体" w:cs="宋体" w:hint="eastAsia"/>
                <w:color w:val="000000" w:themeColor="text1"/>
                <w:szCs w:val="21"/>
              </w:rPr>
            </w:pPr>
            <w:r w:rsidRPr="00C462AC">
              <w:rPr>
                <w:rFonts w:ascii="宋体" w:hAnsi="宋体" w:cs="宋体" w:hint="eastAsia"/>
                <w:color w:val="000000" w:themeColor="text1"/>
                <w:szCs w:val="21"/>
              </w:rPr>
              <w:t>人×天：1人×1天</w:t>
            </w:r>
          </w:p>
        </w:tc>
      </w:tr>
      <w:tr w:rsidR="00174C42" w:rsidRPr="00C462AC" w14:paraId="246BA96D" w14:textId="77777777">
        <w:trPr>
          <w:trHeight w:val="397"/>
          <w:tblHeader/>
          <w:jc w:val="center"/>
        </w:trPr>
        <w:tc>
          <w:tcPr>
            <w:tcW w:w="1068" w:type="dxa"/>
            <w:tcBorders>
              <w:tl2br w:val="nil"/>
              <w:tr2bl w:val="nil"/>
            </w:tcBorders>
            <w:vAlign w:val="center"/>
          </w:tcPr>
          <w:p w14:paraId="5078742D" w14:textId="77777777" w:rsidR="00174C42" w:rsidRPr="00C462AC" w:rsidRDefault="00000000">
            <w:pPr>
              <w:widowControl/>
              <w:spacing w:line="360" w:lineRule="exact"/>
              <w:jc w:val="center"/>
              <w:outlineLvl w:val="2"/>
              <w:rPr>
                <w:rFonts w:ascii="宋体" w:hAnsi="宋体" w:cs="宋体" w:hint="eastAsia"/>
                <w:color w:val="000000" w:themeColor="text1"/>
                <w:szCs w:val="21"/>
              </w:rPr>
            </w:pPr>
            <w:r w:rsidRPr="00C462AC">
              <w:rPr>
                <w:rFonts w:ascii="宋体" w:hAnsi="宋体" w:cs="宋体" w:hint="eastAsia"/>
                <w:color w:val="000000" w:themeColor="text1"/>
                <w:szCs w:val="21"/>
              </w:rPr>
              <w:t>3</w:t>
            </w:r>
          </w:p>
        </w:tc>
        <w:tc>
          <w:tcPr>
            <w:tcW w:w="2653" w:type="dxa"/>
            <w:tcBorders>
              <w:tl2br w:val="nil"/>
              <w:tr2bl w:val="nil"/>
            </w:tcBorders>
            <w:vAlign w:val="center"/>
          </w:tcPr>
          <w:p w14:paraId="380DD42A" w14:textId="77777777" w:rsidR="00174C42" w:rsidRPr="00C462AC" w:rsidRDefault="00000000">
            <w:pPr>
              <w:widowControl/>
              <w:spacing w:line="360" w:lineRule="exact"/>
              <w:jc w:val="center"/>
              <w:outlineLvl w:val="2"/>
              <w:rPr>
                <w:rFonts w:ascii="宋体" w:hAnsi="宋体" w:cs="宋体" w:hint="eastAsia"/>
                <w:color w:val="000000" w:themeColor="text1"/>
                <w:szCs w:val="21"/>
              </w:rPr>
            </w:pPr>
            <w:r w:rsidRPr="00C462AC">
              <w:rPr>
                <w:rFonts w:ascii="宋体" w:hAnsi="宋体" w:cs="宋体" w:hint="eastAsia"/>
                <w:color w:val="000000" w:themeColor="text1"/>
                <w:szCs w:val="21"/>
              </w:rPr>
              <w:t>项目竣工验收</w:t>
            </w:r>
          </w:p>
        </w:tc>
        <w:tc>
          <w:tcPr>
            <w:tcW w:w="2127" w:type="dxa"/>
            <w:tcBorders>
              <w:tl2br w:val="nil"/>
              <w:tr2bl w:val="nil"/>
            </w:tcBorders>
            <w:vAlign w:val="center"/>
          </w:tcPr>
          <w:p w14:paraId="059125BB" w14:textId="77777777" w:rsidR="00174C42" w:rsidRPr="00C462AC" w:rsidRDefault="00000000">
            <w:pPr>
              <w:widowControl/>
              <w:spacing w:line="360" w:lineRule="exact"/>
              <w:jc w:val="center"/>
              <w:outlineLvl w:val="2"/>
              <w:rPr>
                <w:rFonts w:ascii="宋体" w:hAnsi="宋体" w:cs="宋体" w:hint="eastAsia"/>
                <w:color w:val="000000" w:themeColor="text1"/>
                <w:szCs w:val="21"/>
              </w:rPr>
            </w:pPr>
            <w:r w:rsidRPr="00C462AC">
              <w:rPr>
                <w:rFonts w:ascii="宋体" w:hAnsi="宋体" w:cs="宋体" w:hint="eastAsia"/>
                <w:color w:val="000000" w:themeColor="text1"/>
                <w:szCs w:val="21"/>
              </w:rPr>
              <w:t>项目竣工验收</w:t>
            </w:r>
          </w:p>
        </w:tc>
        <w:tc>
          <w:tcPr>
            <w:tcW w:w="3440" w:type="dxa"/>
            <w:tcBorders>
              <w:tl2br w:val="nil"/>
              <w:tr2bl w:val="nil"/>
            </w:tcBorders>
            <w:vAlign w:val="center"/>
          </w:tcPr>
          <w:p w14:paraId="2C611B93" w14:textId="77777777" w:rsidR="00174C42" w:rsidRPr="00C462AC" w:rsidRDefault="00000000">
            <w:pPr>
              <w:widowControl/>
              <w:spacing w:line="360" w:lineRule="exact"/>
              <w:jc w:val="center"/>
              <w:outlineLvl w:val="2"/>
              <w:rPr>
                <w:rFonts w:ascii="宋体" w:hAnsi="宋体" w:cs="宋体" w:hint="eastAsia"/>
                <w:color w:val="000000" w:themeColor="text1"/>
                <w:szCs w:val="21"/>
              </w:rPr>
            </w:pPr>
            <w:r w:rsidRPr="00C462AC">
              <w:rPr>
                <w:rFonts w:ascii="宋体" w:hAnsi="宋体" w:cs="宋体" w:hint="eastAsia"/>
                <w:color w:val="000000" w:themeColor="text1"/>
                <w:szCs w:val="21"/>
              </w:rPr>
              <w:t>人×天：1人×1天</w:t>
            </w:r>
          </w:p>
        </w:tc>
      </w:tr>
    </w:tbl>
    <w:p w14:paraId="514F77F7" w14:textId="77777777" w:rsidR="00174C42" w:rsidRPr="00C462AC" w:rsidRDefault="00000000">
      <w:pPr>
        <w:pStyle w:val="3"/>
        <w:numPr>
          <w:ilvl w:val="2"/>
          <w:numId w:val="0"/>
        </w:numPr>
        <w:adjustRightInd w:val="0"/>
        <w:snapToGrid w:val="0"/>
        <w:spacing w:before="0" w:after="0" w:line="360" w:lineRule="exact"/>
        <w:rPr>
          <w:rFonts w:ascii="黑体" w:eastAsia="黑体" w:hAnsi="黑体" w:cs="黑体" w:hint="eastAsia"/>
          <w:color w:val="000000" w:themeColor="text1"/>
          <w:sz w:val="21"/>
          <w:szCs w:val="21"/>
        </w:rPr>
      </w:pPr>
      <w:bookmarkStart w:id="113" w:name="_Toc6890"/>
      <w:r w:rsidRPr="00C462AC">
        <w:rPr>
          <w:rFonts w:ascii="黑体" w:eastAsia="黑体" w:hAnsi="黑体" w:cs="黑体" w:hint="eastAsia"/>
          <w:color w:val="000000" w:themeColor="text1"/>
          <w:sz w:val="21"/>
          <w:szCs w:val="21"/>
        </w:rPr>
        <w:t>4.5.6  项目培训</w:t>
      </w:r>
      <w:bookmarkEnd w:id="113"/>
    </w:p>
    <w:p w14:paraId="70BA0F80" w14:textId="77777777" w:rsidR="00174C42" w:rsidRPr="00C462AC" w:rsidRDefault="00000000">
      <w:pPr>
        <w:adjustRightInd w:val="0"/>
        <w:snapToGrid w:val="0"/>
        <w:spacing w:line="360" w:lineRule="exact"/>
        <w:ind w:firstLineChars="200" w:firstLine="420"/>
        <w:rPr>
          <w:rFonts w:ascii="宋体" w:hAnsi="宋体" w:cs="宋体" w:hint="eastAsia"/>
          <w:bCs/>
          <w:color w:val="000000" w:themeColor="text1"/>
          <w:szCs w:val="21"/>
        </w:rPr>
      </w:pPr>
      <w:r w:rsidRPr="00C462AC">
        <w:rPr>
          <w:rFonts w:ascii="宋体" w:hAnsi="宋体" w:cs="宋体" w:hint="eastAsia"/>
          <w:bCs/>
          <w:color w:val="000000" w:themeColor="text1"/>
          <w:szCs w:val="21"/>
        </w:rPr>
        <w:t>不涉及。</w:t>
      </w:r>
    </w:p>
    <w:p w14:paraId="2CF19A5C" w14:textId="77777777" w:rsidR="00174C42" w:rsidRPr="00C462AC" w:rsidRDefault="00000000">
      <w:pPr>
        <w:rPr>
          <w:rFonts w:ascii="黑体" w:eastAsia="黑体" w:hAnsi="黑体" w:cs="黑体" w:hint="eastAsia"/>
          <w:bCs/>
          <w:color w:val="000000" w:themeColor="text1"/>
          <w:szCs w:val="21"/>
        </w:rPr>
      </w:pPr>
      <w:r w:rsidRPr="00C462AC">
        <w:rPr>
          <w:rFonts w:ascii="黑体" w:eastAsia="黑体" w:hAnsi="黑体" w:cs="黑体" w:hint="eastAsia"/>
          <w:bCs/>
          <w:color w:val="000000" w:themeColor="text1"/>
          <w:szCs w:val="21"/>
        </w:rPr>
        <w:lastRenderedPageBreak/>
        <w:br w:type="page"/>
      </w:r>
    </w:p>
    <w:p w14:paraId="4BBB94D0" w14:textId="77777777" w:rsidR="00174C42" w:rsidRPr="00C462AC" w:rsidRDefault="00000000">
      <w:pPr>
        <w:pStyle w:val="1"/>
        <w:adjustRightInd w:val="0"/>
        <w:snapToGrid w:val="0"/>
        <w:spacing w:before="0" w:after="0" w:line="360" w:lineRule="exact"/>
        <w:rPr>
          <w:rFonts w:eastAsia="黑体"/>
          <w:b w:val="0"/>
          <w:color w:val="000000" w:themeColor="text1"/>
        </w:rPr>
      </w:pPr>
      <w:bookmarkStart w:id="114" w:name="_Toc23760"/>
      <w:r w:rsidRPr="00C462AC">
        <w:rPr>
          <w:rFonts w:ascii="黑体" w:eastAsia="黑体" w:hAnsi="黑体" w:cs="黑体" w:hint="eastAsia"/>
          <w:bCs/>
          <w:color w:val="000000" w:themeColor="text1"/>
          <w:kern w:val="2"/>
          <w:sz w:val="21"/>
          <w:szCs w:val="21"/>
        </w:rPr>
        <w:lastRenderedPageBreak/>
        <w:t>5  硬件设计</w:t>
      </w:r>
      <w:bookmarkEnd w:id="114"/>
    </w:p>
    <w:p w14:paraId="7648BDC9" w14:textId="77777777" w:rsidR="00174C42" w:rsidRPr="00C462AC" w:rsidRDefault="00000000">
      <w:pPr>
        <w:pStyle w:val="2"/>
        <w:numPr>
          <w:ilvl w:val="1"/>
          <w:numId w:val="0"/>
        </w:numPr>
        <w:adjustRightInd w:val="0"/>
        <w:snapToGrid w:val="0"/>
        <w:spacing w:before="0" w:after="0" w:line="360" w:lineRule="exact"/>
        <w:ind w:right="210"/>
        <w:rPr>
          <w:rFonts w:ascii="黑体" w:hAnsi="黑体" w:cs="黑体" w:hint="eastAsia"/>
          <w:color w:val="000000" w:themeColor="text1"/>
          <w:sz w:val="21"/>
          <w:szCs w:val="21"/>
        </w:rPr>
      </w:pPr>
      <w:bookmarkStart w:id="115" w:name="_Toc18907"/>
      <w:r w:rsidRPr="00C462AC">
        <w:rPr>
          <w:rFonts w:ascii="黑体" w:hAnsi="黑体" w:cs="黑体" w:hint="eastAsia"/>
          <w:color w:val="000000" w:themeColor="text1"/>
          <w:sz w:val="21"/>
          <w:szCs w:val="21"/>
        </w:rPr>
        <w:t>5.1  部署方案</w:t>
      </w:r>
      <w:bookmarkEnd w:id="115"/>
    </w:p>
    <w:p w14:paraId="5FA5BA22" w14:textId="77777777" w:rsidR="00174C42" w:rsidRPr="00C462AC" w:rsidRDefault="00000000">
      <w:pPr>
        <w:adjustRightInd w:val="0"/>
        <w:snapToGrid w:val="0"/>
        <w:spacing w:line="360" w:lineRule="exact"/>
        <w:ind w:firstLineChars="200" w:firstLine="420"/>
        <w:rPr>
          <w:rFonts w:ascii="宋体" w:hAnsi="宋体" w:cs="宋体" w:hint="eastAsia"/>
          <w:bCs/>
          <w:color w:val="000000" w:themeColor="text1"/>
          <w:szCs w:val="21"/>
        </w:rPr>
      </w:pPr>
      <w:r w:rsidRPr="00C462AC">
        <w:rPr>
          <w:rFonts w:ascii="宋体" w:hAnsi="宋体" w:cs="宋体" w:hint="eastAsia"/>
          <w:bCs/>
          <w:color w:val="000000" w:themeColor="text1"/>
          <w:szCs w:val="21"/>
        </w:rPr>
        <w:t>不涉及。</w:t>
      </w:r>
    </w:p>
    <w:p w14:paraId="73E29CC4" w14:textId="77777777" w:rsidR="00174C42" w:rsidRPr="00C462AC" w:rsidRDefault="00000000">
      <w:pPr>
        <w:pStyle w:val="2"/>
        <w:numPr>
          <w:ilvl w:val="1"/>
          <w:numId w:val="0"/>
        </w:numPr>
        <w:adjustRightInd w:val="0"/>
        <w:snapToGrid w:val="0"/>
        <w:spacing w:before="0" w:after="0" w:line="360" w:lineRule="exact"/>
        <w:ind w:right="210"/>
        <w:rPr>
          <w:rFonts w:ascii="黑体" w:hAnsi="黑体" w:cs="黑体" w:hint="eastAsia"/>
          <w:color w:val="000000" w:themeColor="text1"/>
          <w:sz w:val="21"/>
          <w:szCs w:val="21"/>
        </w:rPr>
      </w:pPr>
      <w:bookmarkStart w:id="116" w:name="_Toc27890"/>
      <w:r w:rsidRPr="00C462AC">
        <w:rPr>
          <w:rFonts w:ascii="黑体" w:hAnsi="黑体" w:cs="黑体" w:hint="eastAsia"/>
          <w:color w:val="000000" w:themeColor="text1"/>
          <w:sz w:val="21"/>
          <w:szCs w:val="21"/>
        </w:rPr>
        <w:t>5.2  服务器需求测算</w:t>
      </w:r>
      <w:bookmarkEnd w:id="116"/>
    </w:p>
    <w:p w14:paraId="57A4F30D" w14:textId="77777777" w:rsidR="00174C42" w:rsidRPr="00C462AC" w:rsidRDefault="00000000">
      <w:pPr>
        <w:pStyle w:val="3"/>
        <w:numPr>
          <w:ilvl w:val="2"/>
          <w:numId w:val="0"/>
        </w:numPr>
        <w:adjustRightInd w:val="0"/>
        <w:snapToGrid w:val="0"/>
        <w:spacing w:before="0" w:after="0" w:line="360" w:lineRule="exact"/>
        <w:rPr>
          <w:rFonts w:ascii="黑体" w:eastAsia="黑体" w:hAnsi="黑体" w:cs="黑体" w:hint="eastAsia"/>
          <w:color w:val="000000" w:themeColor="text1"/>
          <w:sz w:val="21"/>
          <w:szCs w:val="21"/>
        </w:rPr>
      </w:pPr>
      <w:bookmarkStart w:id="117" w:name="_Toc32185"/>
      <w:r w:rsidRPr="00C462AC">
        <w:rPr>
          <w:rFonts w:ascii="黑体" w:eastAsia="黑体" w:hAnsi="黑体" w:cs="黑体" w:hint="eastAsia"/>
          <w:color w:val="000000" w:themeColor="text1"/>
          <w:sz w:val="21"/>
          <w:szCs w:val="21"/>
        </w:rPr>
        <w:t>5.2.1  设备现状</w:t>
      </w:r>
      <w:bookmarkEnd w:id="117"/>
    </w:p>
    <w:p w14:paraId="6E0D307B" w14:textId="77777777" w:rsidR="00174C42" w:rsidRPr="00C462AC" w:rsidRDefault="00000000">
      <w:pPr>
        <w:adjustRightInd w:val="0"/>
        <w:snapToGrid w:val="0"/>
        <w:spacing w:line="360" w:lineRule="exact"/>
        <w:ind w:firstLineChars="200" w:firstLine="420"/>
        <w:rPr>
          <w:rFonts w:ascii="宋体" w:hAnsi="宋体" w:cs="宋体" w:hint="eastAsia"/>
          <w:bCs/>
          <w:color w:val="000000" w:themeColor="text1"/>
          <w:szCs w:val="21"/>
        </w:rPr>
      </w:pPr>
      <w:bookmarkStart w:id="118" w:name="_Toc393982334"/>
      <w:r w:rsidRPr="00C462AC">
        <w:rPr>
          <w:rFonts w:ascii="宋体" w:hAnsi="宋体" w:cs="宋体" w:hint="eastAsia"/>
          <w:bCs/>
          <w:color w:val="000000" w:themeColor="text1"/>
          <w:szCs w:val="21"/>
        </w:rPr>
        <w:t>不涉及。</w:t>
      </w:r>
    </w:p>
    <w:p w14:paraId="0B09DB11" w14:textId="77777777" w:rsidR="00174C42" w:rsidRPr="00C462AC" w:rsidRDefault="00000000">
      <w:pPr>
        <w:pStyle w:val="3"/>
        <w:numPr>
          <w:ilvl w:val="2"/>
          <w:numId w:val="0"/>
        </w:numPr>
        <w:adjustRightInd w:val="0"/>
        <w:snapToGrid w:val="0"/>
        <w:spacing w:before="0" w:after="0" w:line="360" w:lineRule="exact"/>
        <w:rPr>
          <w:rFonts w:ascii="黑体" w:eastAsia="黑体" w:hAnsi="黑体" w:cs="黑体" w:hint="eastAsia"/>
          <w:color w:val="000000" w:themeColor="text1"/>
          <w:sz w:val="21"/>
          <w:szCs w:val="21"/>
        </w:rPr>
      </w:pPr>
      <w:bookmarkStart w:id="119" w:name="_Toc29486"/>
      <w:r w:rsidRPr="00C462AC">
        <w:rPr>
          <w:rFonts w:ascii="黑体" w:eastAsia="黑体" w:hAnsi="黑体" w:cs="黑体" w:hint="eastAsia"/>
          <w:color w:val="000000" w:themeColor="text1"/>
          <w:sz w:val="21"/>
          <w:szCs w:val="21"/>
        </w:rPr>
        <w:t>5.2.2  设备利旧</w:t>
      </w:r>
      <w:bookmarkEnd w:id="118"/>
      <w:bookmarkEnd w:id="119"/>
    </w:p>
    <w:p w14:paraId="1425E2BC" w14:textId="77777777" w:rsidR="00174C42" w:rsidRPr="00C462AC" w:rsidRDefault="00000000">
      <w:pPr>
        <w:adjustRightInd w:val="0"/>
        <w:snapToGrid w:val="0"/>
        <w:spacing w:line="360" w:lineRule="exact"/>
        <w:ind w:firstLineChars="200" w:firstLine="420"/>
        <w:rPr>
          <w:rFonts w:ascii="宋体" w:hAnsi="宋体" w:cs="宋体" w:hint="eastAsia"/>
          <w:bCs/>
          <w:color w:val="000000" w:themeColor="text1"/>
          <w:szCs w:val="21"/>
        </w:rPr>
      </w:pPr>
      <w:r w:rsidRPr="00C462AC">
        <w:rPr>
          <w:rFonts w:ascii="宋体" w:hAnsi="宋体" w:cs="宋体" w:hint="eastAsia"/>
          <w:bCs/>
          <w:color w:val="000000" w:themeColor="text1"/>
          <w:szCs w:val="21"/>
        </w:rPr>
        <w:t>不涉及。</w:t>
      </w:r>
    </w:p>
    <w:p w14:paraId="0C780BAF" w14:textId="77777777" w:rsidR="00174C42" w:rsidRPr="00C462AC" w:rsidRDefault="00000000">
      <w:pPr>
        <w:pStyle w:val="3"/>
        <w:numPr>
          <w:ilvl w:val="2"/>
          <w:numId w:val="0"/>
        </w:numPr>
        <w:adjustRightInd w:val="0"/>
        <w:snapToGrid w:val="0"/>
        <w:spacing w:before="0" w:after="0" w:line="360" w:lineRule="exact"/>
        <w:rPr>
          <w:rFonts w:ascii="黑体" w:eastAsia="黑体" w:hAnsi="黑体" w:cs="黑体" w:hint="eastAsia"/>
          <w:color w:val="000000" w:themeColor="text1"/>
          <w:sz w:val="21"/>
          <w:szCs w:val="21"/>
        </w:rPr>
      </w:pPr>
      <w:bookmarkStart w:id="120" w:name="_Toc6562"/>
      <w:r w:rsidRPr="00C462AC">
        <w:rPr>
          <w:rFonts w:ascii="黑体" w:eastAsia="黑体" w:hAnsi="黑体" w:cs="黑体" w:hint="eastAsia"/>
          <w:color w:val="000000" w:themeColor="text1"/>
          <w:sz w:val="21"/>
          <w:szCs w:val="21"/>
        </w:rPr>
        <w:t>5.2.3  服务器需求说明</w:t>
      </w:r>
      <w:bookmarkEnd w:id="120"/>
    </w:p>
    <w:p w14:paraId="7464F3B1" w14:textId="77777777" w:rsidR="00174C42" w:rsidRPr="00C462AC" w:rsidRDefault="00000000">
      <w:pPr>
        <w:adjustRightInd w:val="0"/>
        <w:snapToGrid w:val="0"/>
        <w:spacing w:line="360" w:lineRule="exact"/>
        <w:ind w:firstLineChars="200" w:firstLine="420"/>
        <w:rPr>
          <w:rFonts w:ascii="宋体" w:hAnsi="宋体" w:cs="宋体" w:hint="eastAsia"/>
          <w:bCs/>
          <w:color w:val="000000" w:themeColor="text1"/>
          <w:szCs w:val="21"/>
        </w:rPr>
      </w:pPr>
      <w:bookmarkStart w:id="121" w:name="_Toc385583639"/>
      <w:r w:rsidRPr="00C462AC">
        <w:rPr>
          <w:rFonts w:ascii="宋体" w:hAnsi="宋体" w:cs="宋体" w:hint="eastAsia"/>
          <w:bCs/>
          <w:color w:val="000000" w:themeColor="text1"/>
          <w:szCs w:val="21"/>
        </w:rPr>
        <w:t>不涉及。</w:t>
      </w:r>
    </w:p>
    <w:p w14:paraId="5FE5B334" w14:textId="77777777" w:rsidR="00174C42" w:rsidRPr="00C462AC" w:rsidRDefault="00000000">
      <w:pPr>
        <w:pStyle w:val="3"/>
        <w:numPr>
          <w:ilvl w:val="2"/>
          <w:numId w:val="0"/>
        </w:numPr>
        <w:adjustRightInd w:val="0"/>
        <w:snapToGrid w:val="0"/>
        <w:spacing w:before="0" w:after="0" w:line="360" w:lineRule="exact"/>
        <w:rPr>
          <w:rFonts w:ascii="黑体" w:eastAsia="黑体" w:hAnsi="黑体" w:cs="黑体" w:hint="eastAsia"/>
          <w:color w:val="000000" w:themeColor="text1"/>
          <w:sz w:val="21"/>
          <w:szCs w:val="21"/>
        </w:rPr>
      </w:pPr>
      <w:bookmarkStart w:id="122" w:name="_Toc22335"/>
      <w:r w:rsidRPr="00C462AC">
        <w:rPr>
          <w:rFonts w:ascii="黑体" w:eastAsia="黑体" w:hAnsi="黑体" w:cs="黑体" w:hint="eastAsia"/>
          <w:color w:val="000000" w:themeColor="text1"/>
          <w:sz w:val="21"/>
          <w:szCs w:val="21"/>
        </w:rPr>
        <w:t>5.2.</w:t>
      </w:r>
      <w:bookmarkEnd w:id="121"/>
      <w:r w:rsidRPr="00C462AC">
        <w:rPr>
          <w:rFonts w:ascii="黑体" w:eastAsia="黑体" w:hAnsi="黑体" w:cs="黑体" w:hint="eastAsia"/>
          <w:color w:val="000000" w:themeColor="text1"/>
          <w:sz w:val="21"/>
          <w:szCs w:val="21"/>
        </w:rPr>
        <w:t>4  其他说明</w:t>
      </w:r>
      <w:bookmarkEnd w:id="122"/>
    </w:p>
    <w:p w14:paraId="0A18ACEF" w14:textId="77777777" w:rsidR="00174C42" w:rsidRPr="00C462AC" w:rsidRDefault="00000000">
      <w:pPr>
        <w:adjustRightInd w:val="0"/>
        <w:snapToGrid w:val="0"/>
        <w:spacing w:line="360" w:lineRule="exact"/>
        <w:ind w:firstLineChars="200" w:firstLine="420"/>
        <w:rPr>
          <w:rFonts w:ascii="宋体" w:hAnsi="宋体" w:cs="宋体" w:hint="eastAsia"/>
          <w:bCs/>
          <w:color w:val="000000" w:themeColor="text1"/>
          <w:szCs w:val="21"/>
        </w:rPr>
      </w:pPr>
      <w:r w:rsidRPr="00C462AC">
        <w:rPr>
          <w:rFonts w:ascii="宋体" w:hAnsi="宋体" w:cs="宋体" w:hint="eastAsia"/>
          <w:bCs/>
          <w:color w:val="000000" w:themeColor="text1"/>
          <w:szCs w:val="21"/>
        </w:rPr>
        <w:t>不涉及</w:t>
      </w:r>
      <w:r w:rsidRPr="00C462AC">
        <w:rPr>
          <w:rFonts w:hint="eastAsia"/>
          <w:color w:val="000000" w:themeColor="text1"/>
          <w:szCs w:val="22"/>
        </w:rPr>
        <w:t>。</w:t>
      </w:r>
    </w:p>
    <w:p w14:paraId="6FAEF489" w14:textId="77777777" w:rsidR="00174C42" w:rsidRPr="00C462AC" w:rsidRDefault="00000000">
      <w:pPr>
        <w:pStyle w:val="2"/>
        <w:numPr>
          <w:ilvl w:val="1"/>
          <w:numId w:val="0"/>
        </w:numPr>
        <w:adjustRightInd w:val="0"/>
        <w:snapToGrid w:val="0"/>
        <w:spacing w:before="0" w:after="0" w:line="360" w:lineRule="exact"/>
        <w:ind w:right="210"/>
        <w:rPr>
          <w:rFonts w:ascii="黑体" w:hAnsi="黑体" w:cs="黑体" w:hint="eastAsia"/>
          <w:color w:val="000000" w:themeColor="text1"/>
          <w:sz w:val="21"/>
          <w:szCs w:val="21"/>
        </w:rPr>
      </w:pPr>
      <w:bookmarkStart w:id="123" w:name="_Toc31535"/>
      <w:r w:rsidRPr="00C462AC">
        <w:rPr>
          <w:rFonts w:ascii="黑体" w:hAnsi="黑体" w:cs="黑体" w:hint="eastAsia"/>
          <w:color w:val="000000" w:themeColor="text1"/>
          <w:sz w:val="21"/>
          <w:szCs w:val="21"/>
        </w:rPr>
        <w:t>5.3  基础环境需求</w:t>
      </w:r>
      <w:bookmarkEnd w:id="123"/>
    </w:p>
    <w:p w14:paraId="25E80FF3" w14:textId="77777777" w:rsidR="00174C42" w:rsidRPr="00C462AC" w:rsidRDefault="00000000">
      <w:pPr>
        <w:pStyle w:val="3"/>
        <w:numPr>
          <w:ilvl w:val="2"/>
          <w:numId w:val="0"/>
        </w:numPr>
        <w:adjustRightInd w:val="0"/>
        <w:snapToGrid w:val="0"/>
        <w:spacing w:before="0" w:after="0" w:line="360" w:lineRule="exact"/>
        <w:rPr>
          <w:rFonts w:ascii="黑体" w:eastAsia="黑体" w:hAnsi="黑体" w:cs="黑体" w:hint="eastAsia"/>
          <w:color w:val="000000" w:themeColor="text1"/>
          <w:sz w:val="21"/>
          <w:szCs w:val="21"/>
        </w:rPr>
      </w:pPr>
      <w:bookmarkStart w:id="124" w:name="_Toc27129"/>
      <w:r w:rsidRPr="00C462AC">
        <w:rPr>
          <w:rFonts w:ascii="黑体" w:eastAsia="黑体" w:hAnsi="黑体" w:cs="黑体" w:hint="eastAsia"/>
          <w:color w:val="000000" w:themeColor="text1"/>
          <w:sz w:val="21"/>
          <w:szCs w:val="21"/>
        </w:rPr>
        <w:t>5.3.1  存储估算</w:t>
      </w:r>
      <w:bookmarkEnd w:id="124"/>
    </w:p>
    <w:p w14:paraId="52B8B192" w14:textId="77777777" w:rsidR="00174C42" w:rsidRPr="00C462AC" w:rsidRDefault="00000000">
      <w:pPr>
        <w:adjustRightInd w:val="0"/>
        <w:snapToGrid w:val="0"/>
        <w:spacing w:line="360" w:lineRule="exact"/>
        <w:ind w:firstLineChars="200" w:firstLine="420"/>
        <w:rPr>
          <w:rFonts w:ascii="宋体" w:hAnsi="宋体" w:cs="宋体" w:hint="eastAsia"/>
          <w:bCs/>
          <w:color w:val="000000" w:themeColor="text1"/>
          <w:szCs w:val="21"/>
        </w:rPr>
      </w:pPr>
      <w:r w:rsidRPr="00C462AC">
        <w:rPr>
          <w:rFonts w:ascii="宋体" w:hAnsi="宋体" w:cs="宋体" w:hint="eastAsia"/>
          <w:bCs/>
          <w:color w:val="000000" w:themeColor="text1"/>
          <w:szCs w:val="21"/>
        </w:rPr>
        <w:t>不涉及。</w:t>
      </w:r>
    </w:p>
    <w:p w14:paraId="12811525" w14:textId="77777777" w:rsidR="00174C42" w:rsidRPr="00C462AC" w:rsidRDefault="00000000">
      <w:pPr>
        <w:pStyle w:val="3"/>
        <w:numPr>
          <w:ilvl w:val="2"/>
          <w:numId w:val="0"/>
        </w:numPr>
        <w:adjustRightInd w:val="0"/>
        <w:snapToGrid w:val="0"/>
        <w:spacing w:before="0" w:after="0" w:line="360" w:lineRule="exact"/>
        <w:rPr>
          <w:rFonts w:ascii="黑体" w:eastAsia="黑体" w:hAnsi="黑体" w:cs="黑体" w:hint="eastAsia"/>
          <w:color w:val="000000" w:themeColor="text1"/>
          <w:sz w:val="21"/>
          <w:szCs w:val="21"/>
        </w:rPr>
      </w:pPr>
      <w:bookmarkStart w:id="125" w:name="_Toc31486"/>
      <w:r w:rsidRPr="00C462AC">
        <w:rPr>
          <w:rFonts w:ascii="黑体" w:eastAsia="黑体" w:hAnsi="黑体" w:cs="黑体" w:hint="eastAsia"/>
          <w:color w:val="000000" w:themeColor="text1"/>
          <w:sz w:val="21"/>
          <w:szCs w:val="21"/>
        </w:rPr>
        <w:t>5.3.2  网络接入需求</w:t>
      </w:r>
      <w:bookmarkEnd w:id="125"/>
    </w:p>
    <w:p w14:paraId="7D14DD84" w14:textId="77777777" w:rsidR="00174C42" w:rsidRPr="00C462AC" w:rsidRDefault="00000000">
      <w:pPr>
        <w:adjustRightInd w:val="0"/>
        <w:snapToGrid w:val="0"/>
        <w:spacing w:line="360" w:lineRule="exact"/>
        <w:ind w:firstLineChars="200" w:firstLine="420"/>
        <w:rPr>
          <w:rFonts w:ascii="宋体" w:hAnsi="宋体" w:cs="宋体" w:hint="eastAsia"/>
          <w:bCs/>
          <w:color w:val="000000" w:themeColor="text1"/>
          <w:szCs w:val="21"/>
        </w:rPr>
      </w:pPr>
      <w:r w:rsidRPr="00C462AC">
        <w:rPr>
          <w:rFonts w:ascii="宋体" w:hAnsi="宋体" w:cs="宋体" w:hint="eastAsia"/>
          <w:bCs/>
          <w:color w:val="000000" w:themeColor="text1"/>
          <w:szCs w:val="21"/>
        </w:rPr>
        <w:t>不涉及。</w:t>
      </w:r>
    </w:p>
    <w:p w14:paraId="2483102F" w14:textId="77777777" w:rsidR="00174C42" w:rsidRPr="00C462AC" w:rsidRDefault="00000000">
      <w:pPr>
        <w:pStyle w:val="3"/>
        <w:numPr>
          <w:ilvl w:val="2"/>
          <w:numId w:val="0"/>
        </w:numPr>
        <w:adjustRightInd w:val="0"/>
        <w:snapToGrid w:val="0"/>
        <w:spacing w:before="0" w:after="0" w:line="360" w:lineRule="exact"/>
        <w:rPr>
          <w:rFonts w:ascii="黑体" w:eastAsia="黑体" w:hAnsi="黑体" w:cs="黑体" w:hint="eastAsia"/>
          <w:color w:val="000000" w:themeColor="text1"/>
          <w:sz w:val="21"/>
          <w:szCs w:val="21"/>
        </w:rPr>
      </w:pPr>
      <w:bookmarkStart w:id="126" w:name="_Toc10291"/>
      <w:r w:rsidRPr="00C462AC">
        <w:rPr>
          <w:rFonts w:ascii="黑体" w:eastAsia="黑体" w:hAnsi="黑体" w:cs="黑体" w:hint="eastAsia"/>
          <w:color w:val="000000" w:themeColor="text1"/>
          <w:sz w:val="21"/>
          <w:szCs w:val="21"/>
        </w:rPr>
        <w:t>5.3.3  存储网络接入需求</w:t>
      </w:r>
      <w:bookmarkEnd w:id="126"/>
    </w:p>
    <w:p w14:paraId="53109EE2" w14:textId="77777777" w:rsidR="00174C42" w:rsidRPr="00C462AC" w:rsidRDefault="00000000">
      <w:pPr>
        <w:adjustRightInd w:val="0"/>
        <w:snapToGrid w:val="0"/>
        <w:spacing w:line="360" w:lineRule="exact"/>
        <w:ind w:firstLineChars="200" w:firstLine="420"/>
        <w:rPr>
          <w:rFonts w:ascii="宋体" w:hAnsi="宋体" w:cs="宋体" w:hint="eastAsia"/>
          <w:bCs/>
          <w:color w:val="000000" w:themeColor="text1"/>
          <w:szCs w:val="21"/>
        </w:rPr>
      </w:pPr>
      <w:r w:rsidRPr="00C462AC">
        <w:rPr>
          <w:rFonts w:ascii="宋体" w:hAnsi="宋体" w:cs="宋体" w:hint="eastAsia"/>
          <w:bCs/>
          <w:color w:val="000000" w:themeColor="text1"/>
          <w:szCs w:val="21"/>
        </w:rPr>
        <w:t>不涉及。</w:t>
      </w:r>
    </w:p>
    <w:p w14:paraId="3FAC2CB4" w14:textId="77777777" w:rsidR="00174C42" w:rsidRPr="00C462AC" w:rsidRDefault="00000000">
      <w:pPr>
        <w:pStyle w:val="3"/>
        <w:numPr>
          <w:ilvl w:val="2"/>
          <w:numId w:val="0"/>
        </w:numPr>
        <w:adjustRightInd w:val="0"/>
        <w:snapToGrid w:val="0"/>
        <w:spacing w:before="0" w:after="0" w:line="360" w:lineRule="exact"/>
        <w:rPr>
          <w:rFonts w:ascii="黑体" w:eastAsia="黑体" w:hAnsi="黑体" w:cs="黑体" w:hint="eastAsia"/>
          <w:color w:val="000000" w:themeColor="text1"/>
          <w:sz w:val="21"/>
          <w:szCs w:val="21"/>
        </w:rPr>
      </w:pPr>
      <w:bookmarkStart w:id="127" w:name="_Toc22130"/>
      <w:r w:rsidRPr="00C462AC">
        <w:rPr>
          <w:rFonts w:ascii="黑体" w:eastAsia="黑体" w:hAnsi="黑体" w:cs="黑体" w:hint="eastAsia"/>
          <w:color w:val="000000" w:themeColor="text1"/>
          <w:sz w:val="21"/>
          <w:szCs w:val="21"/>
        </w:rPr>
        <w:t>5.3.4  负载均衡接入需求</w:t>
      </w:r>
      <w:bookmarkEnd w:id="127"/>
    </w:p>
    <w:p w14:paraId="4B3BBEBF" w14:textId="77777777" w:rsidR="00174C42" w:rsidRPr="00C462AC" w:rsidRDefault="00000000">
      <w:pPr>
        <w:adjustRightInd w:val="0"/>
        <w:snapToGrid w:val="0"/>
        <w:spacing w:line="360" w:lineRule="exact"/>
        <w:ind w:firstLineChars="200" w:firstLine="420"/>
        <w:rPr>
          <w:rFonts w:ascii="宋体" w:hAnsi="宋体" w:cs="宋体" w:hint="eastAsia"/>
          <w:bCs/>
          <w:color w:val="000000" w:themeColor="text1"/>
          <w:szCs w:val="21"/>
        </w:rPr>
      </w:pPr>
      <w:r w:rsidRPr="00C462AC">
        <w:rPr>
          <w:rFonts w:ascii="宋体" w:hAnsi="宋体" w:cs="宋体" w:hint="eastAsia"/>
          <w:bCs/>
          <w:color w:val="000000" w:themeColor="text1"/>
          <w:szCs w:val="21"/>
        </w:rPr>
        <w:t>不涉及。</w:t>
      </w:r>
    </w:p>
    <w:p w14:paraId="4E11788E" w14:textId="77777777" w:rsidR="00174C42" w:rsidRPr="00C462AC" w:rsidRDefault="00000000">
      <w:pPr>
        <w:pStyle w:val="3"/>
        <w:numPr>
          <w:ilvl w:val="2"/>
          <w:numId w:val="0"/>
        </w:numPr>
        <w:adjustRightInd w:val="0"/>
        <w:snapToGrid w:val="0"/>
        <w:spacing w:before="0" w:after="0" w:line="360" w:lineRule="exact"/>
        <w:rPr>
          <w:rFonts w:ascii="黑体" w:eastAsia="黑体" w:hAnsi="黑体" w:cs="黑体" w:hint="eastAsia"/>
          <w:color w:val="000000" w:themeColor="text1"/>
          <w:sz w:val="21"/>
          <w:szCs w:val="21"/>
        </w:rPr>
      </w:pPr>
      <w:bookmarkStart w:id="128" w:name="_Toc26122"/>
      <w:bookmarkStart w:id="129" w:name="_Toc393982342"/>
      <w:r w:rsidRPr="00C462AC">
        <w:rPr>
          <w:rFonts w:ascii="黑体" w:eastAsia="黑体" w:hAnsi="黑体" w:cs="黑体" w:hint="eastAsia"/>
          <w:color w:val="000000" w:themeColor="text1"/>
          <w:sz w:val="21"/>
          <w:szCs w:val="21"/>
        </w:rPr>
        <w:t>5.3.5  安全等级及设备需求</w:t>
      </w:r>
      <w:bookmarkEnd w:id="128"/>
      <w:bookmarkEnd w:id="129"/>
    </w:p>
    <w:p w14:paraId="0F4AD141" w14:textId="77777777" w:rsidR="00174C42" w:rsidRPr="00C462AC" w:rsidRDefault="00000000">
      <w:pPr>
        <w:adjustRightInd w:val="0"/>
        <w:snapToGrid w:val="0"/>
        <w:spacing w:line="360" w:lineRule="exact"/>
        <w:ind w:firstLineChars="200" w:firstLine="420"/>
        <w:rPr>
          <w:rFonts w:ascii="宋体" w:hAnsi="宋体" w:cs="宋体" w:hint="eastAsia"/>
          <w:bCs/>
          <w:color w:val="000000" w:themeColor="text1"/>
          <w:szCs w:val="21"/>
        </w:rPr>
      </w:pPr>
      <w:r w:rsidRPr="00C462AC">
        <w:rPr>
          <w:rFonts w:ascii="宋体" w:hAnsi="宋体" w:cs="宋体" w:hint="eastAsia"/>
          <w:bCs/>
          <w:color w:val="000000" w:themeColor="text1"/>
          <w:szCs w:val="21"/>
        </w:rPr>
        <w:t>不涉及。</w:t>
      </w:r>
    </w:p>
    <w:p w14:paraId="444A7325" w14:textId="77777777" w:rsidR="00174C42" w:rsidRPr="00C462AC" w:rsidRDefault="00000000">
      <w:pPr>
        <w:spacing w:line="360" w:lineRule="exact"/>
        <w:rPr>
          <w:rFonts w:ascii="黑体" w:eastAsia="黑体" w:hAnsi="黑体" w:cs="黑体" w:hint="eastAsia"/>
          <w:bCs/>
          <w:color w:val="000000" w:themeColor="text1"/>
          <w:szCs w:val="21"/>
        </w:rPr>
      </w:pPr>
      <w:r w:rsidRPr="00C462AC">
        <w:rPr>
          <w:rFonts w:ascii="黑体" w:eastAsia="黑体" w:hAnsi="黑体" w:cs="黑体" w:hint="eastAsia"/>
          <w:bCs/>
          <w:color w:val="000000" w:themeColor="text1"/>
          <w:szCs w:val="21"/>
        </w:rPr>
        <w:br w:type="page"/>
      </w:r>
    </w:p>
    <w:p w14:paraId="773025AF" w14:textId="77777777" w:rsidR="00174C42" w:rsidRPr="00C462AC" w:rsidRDefault="00000000">
      <w:pPr>
        <w:pStyle w:val="1"/>
        <w:adjustRightInd w:val="0"/>
        <w:snapToGrid w:val="0"/>
        <w:spacing w:before="0" w:after="0" w:line="360" w:lineRule="exact"/>
        <w:rPr>
          <w:rFonts w:ascii="黑体" w:eastAsia="黑体" w:hAnsi="黑体" w:cs="仿宋" w:hint="eastAsia"/>
          <w:color w:val="000000" w:themeColor="text1"/>
          <w:szCs w:val="21"/>
        </w:rPr>
      </w:pPr>
      <w:bookmarkStart w:id="130" w:name="_Toc29811"/>
      <w:r w:rsidRPr="00C462AC">
        <w:rPr>
          <w:rFonts w:ascii="黑体" w:eastAsia="黑体" w:hAnsi="黑体" w:cs="黑体" w:hint="eastAsia"/>
          <w:bCs/>
          <w:color w:val="000000" w:themeColor="text1"/>
          <w:kern w:val="2"/>
          <w:sz w:val="21"/>
          <w:szCs w:val="21"/>
        </w:rPr>
        <w:lastRenderedPageBreak/>
        <w:t>6  主要设备材料清册</w:t>
      </w:r>
      <w:bookmarkEnd w:id="130"/>
    </w:p>
    <w:p w14:paraId="0D22A336" w14:textId="77777777" w:rsidR="00174C42" w:rsidRPr="00C462AC" w:rsidRDefault="00000000">
      <w:pPr>
        <w:pStyle w:val="2"/>
        <w:numPr>
          <w:ilvl w:val="1"/>
          <w:numId w:val="0"/>
        </w:numPr>
        <w:adjustRightInd w:val="0"/>
        <w:snapToGrid w:val="0"/>
        <w:spacing w:before="0" w:after="0" w:line="360" w:lineRule="exact"/>
        <w:ind w:right="210"/>
        <w:rPr>
          <w:rFonts w:ascii="黑体" w:hAnsi="黑体" w:cs="黑体" w:hint="eastAsia"/>
          <w:color w:val="000000" w:themeColor="text1"/>
          <w:sz w:val="21"/>
          <w:szCs w:val="21"/>
        </w:rPr>
      </w:pPr>
      <w:bookmarkStart w:id="131" w:name="_Toc11546"/>
      <w:r w:rsidRPr="00C462AC">
        <w:rPr>
          <w:rFonts w:ascii="黑体" w:hAnsi="黑体" w:cs="黑体" w:hint="eastAsia"/>
          <w:color w:val="000000" w:themeColor="text1"/>
          <w:sz w:val="21"/>
          <w:szCs w:val="21"/>
        </w:rPr>
        <w:t>6.1  编制说明</w:t>
      </w:r>
      <w:bookmarkEnd w:id="131"/>
    </w:p>
    <w:p w14:paraId="04DC1308" w14:textId="77777777" w:rsidR="00174C42" w:rsidRPr="00C462AC" w:rsidRDefault="00000000">
      <w:pPr>
        <w:adjustRightInd w:val="0"/>
        <w:snapToGrid w:val="0"/>
        <w:spacing w:line="360" w:lineRule="exact"/>
        <w:ind w:firstLineChars="200" w:firstLine="420"/>
        <w:rPr>
          <w:rFonts w:ascii="宋体" w:hAnsi="宋体" w:cs="宋体" w:hint="eastAsia"/>
          <w:bCs/>
          <w:color w:val="000000" w:themeColor="text1"/>
          <w:szCs w:val="21"/>
        </w:rPr>
      </w:pPr>
      <w:r w:rsidRPr="00C462AC">
        <w:rPr>
          <w:rFonts w:ascii="宋体" w:hAnsi="宋体" w:cs="宋体" w:hint="eastAsia"/>
          <w:bCs/>
          <w:color w:val="000000" w:themeColor="text1"/>
          <w:szCs w:val="21"/>
        </w:rPr>
        <w:t>不涉及。</w:t>
      </w:r>
    </w:p>
    <w:p w14:paraId="09D2C72B" w14:textId="77777777" w:rsidR="00174C42" w:rsidRPr="00C462AC" w:rsidRDefault="00000000">
      <w:pPr>
        <w:pStyle w:val="2"/>
        <w:numPr>
          <w:ilvl w:val="1"/>
          <w:numId w:val="0"/>
        </w:numPr>
        <w:adjustRightInd w:val="0"/>
        <w:snapToGrid w:val="0"/>
        <w:spacing w:before="0" w:after="0" w:line="360" w:lineRule="exact"/>
        <w:ind w:right="210"/>
        <w:rPr>
          <w:rFonts w:ascii="黑体" w:hAnsi="黑体" w:cs="黑体" w:hint="eastAsia"/>
          <w:color w:val="000000" w:themeColor="text1"/>
          <w:sz w:val="21"/>
          <w:szCs w:val="21"/>
        </w:rPr>
      </w:pPr>
      <w:bookmarkStart w:id="132" w:name="_Toc17718"/>
      <w:r w:rsidRPr="00C462AC">
        <w:rPr>
          <w:rFonts w:ascii="黑体" w:hAnsi="黑体" w:cs="黑体" w:hint="eastAsia"/>
          <w:color w:val="000000" w:themeColor="text1"/>
          <w:sz w:val="21"/>
          <w:szCs w:val="21"/>
        </w:rPr>
        <w:t>6.2  主要设备材料表</w:t>
      </w:r>
      <w:bookmarkEnd w:id="132"/>
    </w:p>
    <w:p w14:paraId="762F6501" w14:textId="77777777" w:rsidR="00174C42" w:rsidRPr="00C462AC" w:rsidRDefault="00000000">
      <w:pPr>
        <w:adjustRightInd w:val="0"/>
        <w:snapToGrid w:val="0"/>
        <w:spacing w:line="360" w:lineRule="exact"/>
        <w:ind w:firstLineChars="200" w:firstLine="420"/>
        <w:rPr>
          <w:rFonts w:ascii="宋体" w:hAnsi="宋体" w:cs="宋体" w:hint="eastAsia"/>
          <w:bCs/>
          <w:color w:val="000000" w:themeColor="text1"/>
          <w:szCs w:val="21"/>
        </w:rPr>
      </w:pPr>
      <w:r w:rsidRPr="00C462AC">
        <w:rPr>
          <w:rFonts w:ascii="宋体" w:hAnsi="宋体" w:cs="宋体" w:hint="eastAsia"/>
          <w:bCs/>
          <w:color w:val="000000" w:themeColor="text1"/>
          <w:szCs w:val="21"/>
        </w:rPr>
        <w:t>不涉及</w:t>
      </w:r>
      <w:r w:rsidRPr="00C462AC">
        <w:rPr>
          <w:rFonts w:hint="eastAsia"/>
          <w:color w:val="000000" w:themeColor="text1"/>
          <w:szCs w:val="22"/>
        </w:rPr>
        <w:t>。</w:t>
      </w:r>
    </w:p>
    <w:p w14:paraId="1342D3E6" w14:textId="77777777" w:rsidR="00174C42" w:rsidRPr="00C462AC" w:rsidRDefault="00000000">
      <w:pPr>
        <w:rPr>
          <w:rFonts w:ascii="黑体" w:eastAsia="黑体" w:hAnsi="黑体" w:cs="仿宋" w:hint="eastAsia"/>
          <w:color w:val="000000" w:themeColor="text1"/>
          <w:szCs w:val="21"/>
        </w:rPr>
      </w:pPr>
      <w:r w:rsidRPr="00C462AC">
        <w:rPr>
          <w:rFonts w:ascii="黑体" w:eastAsia="黑体" w:hAnsi="黑体" w:cs="仿宋" w:hint="eastAsia"/>
          <w:color w:val="000000" w:themeColor="text1"/>
          <w:szCs w:val="21"/>
        </w:rPr>
        <w:br w:type="page"/>
      </w:r>
    </w:p>
    <w:p w14:paraId="05C7CDB0" w14:textId="77777777" w:rsidR="00174C42" w:rsidRPr="00C462AC" w:rsidRDefault="00000000">
      <w:pPr>
        <w:pStyle w:val="1"/>
        <w:adjustRightInd w:val="0"/>
        <w:snapToGrid w:val="0"/>
        <w:spacing w:before="0" w:after="0" w:line="360" w:lineRule="exact"/>
        <w:rPr>
          <w:rFonts w:ascii="黑体" w:eastAsia="黑体" w:hAnsi="黑体" w:cs="仿宋" w:hint="eastAsia"/>
          <w:color w:val="000000" w:themeColor="text1"/>
          <w:szCs w:val="21"/>
        </w:rPr>
      </w:pPr>
      <w:bookmarkStart w:id="133" w:name="_Toc11679"/>
      <w:r w:rsidRPr="00C462AC">
        <w:rPr>
          <w:rFonts w:ascii="黑体" w:eastAsia="黑体" w:hAnsi="黑体" w:cs="仿宋" w:hint="eastAsia"/>
          <w:color w:val="000000" w:themeColor="text1"/>
          <w:sz w:val="21"/>
          <w:szCs w:val="21"/>
        </w:rPr>
        <w:lastRenderedPageBreak/>
        <w:t>7  估算书</w:t>
      </w:r>
      <w:bookmarkEnd w:id="133"/>
    </w:p>
    <w:p w14:paraId="5D2A9614" w14:textId="77777777" w:rsidR="00174C42" w:rsidRPr="00C462AC" w:rsidRDefault="00000000">
      <w:pPr>
        <w:pStyle w:val="2"/>
        <w:numPr>
          <w:ilvl w:val="1"/>
          <w:numId w:val="0"/>
        </w:numPr>
        <w:adjustRightInd w:val="0"/>
        <w:snapToGrid w:val="0"/>
        <w:spacing w:before="0" w:after="0" w:line="360" w:lineRule="exact"/>
        <w:ind w:right="210"/>
        <w:rPr>
          <w:rFonts w:ascii="黑体" w:hAnsi="黑体" w:cs="黑体" w:hint="eastAsia"/>
          <w:color w:val="000000" w:themeColor="text1"/>
          <w:sz w:val="21"/>
          <w:szCs w:val="21"/>
        </w:rPr>
      </w:pPr>
      <w:bookmarkStart w:id="134" w:name="_Toc15709"/>
      <w:r w:rsidRPr="00C462AC">
        <w:rPr>
          <w:rFonts w:ascii="黑体" w:hAnsi="黑体" w:cs="黑体" w:hint="eastAsia"/>
          <w:color w:val="000000" w:themeColor="text1"/>
          <w:sz w:val="21"/>
          <w:szCs w:val="21"/>
        </w:rPr>
        <w:t>7.1  概述</w:t>
      </w:r>
      <w:bookmarkEnd w:id="134"/>
    </w:p>
    <w:p w14:paraId="45CC5F7F" w14:textId="77777777" w:rsidR="00174C42" w:rsidRPr="00C462AC" w:rsidRDefault="00000000">
      <w:pPr>
        <w:spacing w:line="360" w:lineRule="exact"/>
        <w:ind w:firstLineChars="200" w:firstLine="420"/>
        <w:rPr>
          <w:color w:val="000000" w:themeColor="text1"/>
        </w:rPr>
      </w:pPr>
      <w:bookmarkStart w:id="135" w:name="_Toc24999"/>
      <w:bookmarkStart w:id="136" w:name="_Toc262131516"/>
      <w:r w:rsidRPr="00C462AC">
        <w:rPr>
          <w:rFonts w:ascii="宋体" w:hAnsi="宋体" w:cs="宋体" w:hint="eastAsia"/>
          <w:color w:val="000000" w:themeColor="text1"/>
          <w:szCs w:val="21"/>
        </w:rPr>
        <w:t>针对上述内容，按照有关要求，对项目建设过程中的相关费用进行估算。国网黑龙江电力-基于网格化行为管理的网络安全防护能力提升-业务运营项目,</w:t>
      </w:r>
      <w:r w:rsidRPr="00C462AC">
        <w:rPr>
          <w:rFonts w:ascii="宋体" w:hAnsi="宋体" w:cs="宋体" w:hint="eastAsia"/>
          <w:color w:val="000000" w:themeColor="text1"/>
          <w:szCs w:val="21"/>
          <w:lang w:val="zh-CN"/>
        </w:rPr>
        <w:t>预投入</w:t>
      </w:r>
      <w:r w:rsidRPr="00C462AC">
        <w:rPr>
          <w:rFonts w:ascii="宋体" w:hAnsi="宋体" w:cs="宋体" w:hint="eastAsia"/>
          <w:color w:val="000000" w:themeColor="text1"/>
          <w:szCs w:val="21"/>
        </w:rPr>
        <w:t>19</w:t>
      </w:r>
      <w:r w:rsidRPr="00C462AC">
        <w:rPr>
          <w:rFonts w:ascii="宋体" w:hAnsi="宋体" w:cs="宋体" w:hint="eastAsia"/>
          <w:color w:val="000000" w:themeColor="text1"/>
          <w:szCs w:val="21"/>
          <w:lang w:val="zh-CN"/>
        </w:rPr>
        <w:t>名相关人员</w:t>
      </w:r>
      <w:r w:rsidRPr="00C462AC">
        <w:rPr>
          <w:rFonts w:ascii="宋体" w:hAnsi="宋体" w:cs="宋体" w:hint="eastAsia"/>
          <w:color w:val="000000" w:themeColor="text1"/>
          <w:szCs w:val="21"/>
        </w:rPr>
        <w:t>,项目费用预估</w:t>
      </w:r>
      <w:r w:rsidRPr="00C462AC">
        <w:rPr>
          <w:rFonts w:asciiTheme="minorEastAsia" w:eastAsiaTheme="minorEastAsia" w:hAnsiTheme="minorEastAsia" w:cstheme="minorEastAsia" w:hint="eastAsia"/>
          <w:color w:val="000000" w:themeColor="text1"/>
          <w:szCs w:val="21"/>
        </w:rPr>
        <w:t>151.35</w:t>
      </w:r>
      <w:r w:rsidRPr="00C462AC">
        <w:rPr>
          <w:rFonts w:ascii="宋体" w:hAnsi="宋体" w:cs="宋体" w:hint="eastAsia"/>
          <w:color w:val="000000" w:themeColor="text1"/>
          <w:szCs w:val="21"/>
        </w:rPr>
        <w:t>万元，无其它费用，合计</w:t>
      </w:r>
      <w:r w:rsidRPr="00C462AC">
        <w:rPr>
          <w:rFonts w:asciiTheme="minorEastAsia" w:eastAsiaTheme="minorEastAsia" w:hAnsiTheme="minorEastAsia" w:cstheme="minorEastAsia" w:hint="eastAsia"/>
          <w:color w:val="000000" w:themeColor="text1"/>
          <w:szCs w:val="21"/>
        </w:rPr>
        <w:t>151.35</w:t>
      </w:r>
      <w:r w:rsidRPr="00C462AC">
        <w:rPr>
          <w:rFonts w:ascii="宋体" w:hAnsi="宋体" w:cs="宋体" w:hint="eastAsia"/>
          <w:color w:val="000000" w:themeColor="text1"/>
          <w:szCs w:val="21"/>
        </w:rPr>
        <w:t>万元。</w:t>
      </w:r>
    </w:p>
    <w:p w14:paraId="4C7869FF" w14:textId="77777777" w:rsidR="00174C42" w:rsidRPr="00C462AC" w:rsidRDefault="00000000">
      <w:pPr>
        <w:pStyle w:val="2"/>
        <w:numPr>
          <w:ilvl w:val="1"/>
          <w:numId w:val="0"/>
        </w:numPr>
        <w:adjustRightInd w:val="0"/>
        <w:snapToGrid w:val="0"/>
        <w:spacing w:before="0" w:after="0" w:line="360" w:lineRule="exact"/>
        <w:ind w:right="210"/>
        <w:rPr>
          <w:rFonts w:ascii="黑体" w:hAnsi="黑体" w:cs="黑体" w:hint="eastAsia"/>
          <w:color w:val="000000" w:themeColor="text1"/>
          <w:sz w:val="21"/>
          <w:szCs w:val="21"/>
        </w:rPr>
      </w:pPr>
      <w:r w:rsidRPr="00C462AC">
        <w:rPr>
          <w:rFonts w:ascii="黑体" w:hAnsi="黑体" w:cs="黑体" w:hint="eastAsia"/>
          <w:color w:val="000000" w:themeColor="text1"/>
          <w:sz w:val="21"/>
          <w:szCs w:val="21"/>
        </w:rPr>
        <w:t>7.2  编制原则和依据</w:t>
      </w:r>
      <w:bookmarkEnd w:id="135"/>
      <w:bookmarkEnd w:id="136"/>
    </w:p>
    <w:p w14:paraId="428733D4" w14:textId="77777777" w:rsidR="00174C42" w:rsidRPr="00C462AC" w:rsidRDefault="00000000">
      <w:pPr>
        <w:spacing w:line="360" w:lineRule="exact"/>
        <w:ind w:firstLineChars="200" w:firstLine="420"/>
        <w:rPr>
          <w:rFonts w:ascii="宋体" w:hAnsi="宋体" w:cs="宋体" w:hint="eastAsia"/>
          <w:color w:val="000000" w:themeColor="text1"/>
          <w:szCs w:val="21"/>
        </w:rPr>
      </w:pPr>
      <w:r w:rsidRPr="00C462AC">
        <w:rPr>
          <w:rFonts w:ascii="宋体" w:hAnsi="宋体" w:cs="宋体" w:hint="eastAsia"/>
          <w:color w:val="000000" w:themeColor="text1"/>
          <w:szCs w:val="21"/>
        </w:rPr>
        <w:t>（1）项目划分和项目工作量度量方法、过程及原则参照《国家电网有限公司电网数字化项目工作量度量规范》（以下简称《规范》）及《国家电网有限公司电网数字化项目工作量度量规范应用指南（2020版）》（以下简称《应用指南》）测算。</w:t>
      </w:r>
    </w:p>
    <w:p w14:paraId="57DC1DD6" w14:textId="77777777" w:rsidR="00174C42" w:rsidRPr="00C462AC" w:rsidRDefault="00000000">
      <w:pPr>
        <w:spacing w:line="360" w:lineRule="exact"/>
        <w:ind w:firstLineChars="200" w:firstLine="420"/>
        <w:rPr>
          <w:rFonts w:ascii="宋体" w:hAnsi="宋体" w:cs="宋体" w:hint="eastAsia"/>
          <w:color w:val="000000" w:themeColor="text1"/>
          <w:szCs w:val="21"/>
        </w:rPr>
      </w:pPr>
      <w:r w:rsidRPr="00C462AC">
        <w:rPr>
          <w:rFonts w:ascii="宋体" w:hAnsi="宋体" w:cs="宋体" w:hint="eastAsia"/>
          <w:color w:val="000000" w:themeColor="text1"/>
          <w:szCs w:val="21"/>
        </w:rPr>
        <w:t>（2）按照《规范》、《应用指南》规定，咨询设计类人工费率为2500元/人天，开发类人工费率为2100元/人天，集成实施类、业务运营类人工费率为1500元/人天，数据工程类 人工费率分为三档，其中，数据接入、上传、下发及数据产品（应用）实施参照集成实施人工费率标准执行（1500元/人天），数据产品（应用）研发工作参考系统开发人工费率标准执行（2100元/人天），数据标准化、资源目录、治理等其它工作参考软件行业协会基准费率执行（1800元/人天）。</w:t>
      </w:r>
    </w:p>
    <w:p w14:paraId="32718212" w14:textId="77777777" w:rsidR="00174C42" w:rsidRPr="00C462AC" w:rsidRDefault="00000000">
      <w:pPr>
        <w:spacing w:line="360" w:lineRule="exact"/>
        <w:ind w:firstLineChars="200" w:firstLine="420"/>
        <w:rPr>
          <w:rFonts w:ascii="宋体" w:hAnsi="宋体" w:cs="宋体" w:hint="eastAsia"/>
          <w:color w:val="000000" w:themeColor="text1"/>
          <w:szCs w:val="21"/>
        </w:rPr>
      </w:pPr>
      <w:r w:rsidRPr="00C462AC">
        <w:rPr>
          <w:rFonts w:ascii="宋体" w:hAnsi="宋体" w:cs="宋体" w:hint="eastAsia"/>
          <w:color w:val="000000" w:themeColor="text1"/>
          <w:szCs w:val="21"/>
        </w:rPr>
        <w:t>（3）本报告中人工费率即为综合人工单价，包括直接人力成本、直接非人力成本、间接人力成本、间接非人力成本及合理利润，但不包括购置类费用。</w:t>
      </w:r>
    </w:p>
    <w:p w14:paraId="4797B286" w14:textId="77777777" w:rsidR="00174C42" w:rsidRPr="00C462AC" w:rsidRDefault="00000000">
      <w:pPr>
        <w:spacing w:line="360" w:lineRule="exact"/>
        <w:ind w:firstLineChars="200" w:firstLine="420"/>
        <w:rPr>
          <w:rFonts w:ascii="宋体" w:hAnsi="宋体" w:cs="宋体" w:hint="eastAsia"/>
          <w:color w:val="000000" w:themeColor="text1"/>
          <w:szCs w:val="21"/>
        </w:rPr>
      </w:pPr>
      <w:r w:rsidRPr="00C462AC">
        <w:rPr>
          <w:rFonts w:ascii="宋体" w:hAnsi="宋体" w:cs="宋体" w:hint="eastAsia"/>
          <w:color w:val="000000" w:themeColor="text1"/>
          <w:szCs w:val="21"/>
        </w:rPr>
        <w:t>（4）本期不计取价差预备费及建设期贷款利息。</w:t>
      </w:r>
    </w:p>
    <w:p w14:paraId="21A88B2F" w14:textId="77777777" w:rsidR="00174C42" w:rsidRPr="00C462AC" w:rsidRDefault="00000000">
      <w:pPr>
        <w:spacing w:line="360" w:lineRule="exact"/>
        <w:ind w:firstLineChars="200" w:firstLine="420"/>
        <w:rPr>
          <w:rFonts w:ascii="宋体" w:hAnsi="宋体" w:cs="宋体" w:hint="eastAsia"/>
          <w:color w:val="000000" w:themeColor="text1"/>
          <w:szCs w:val="21"/>
        </w:rPr>
      </w:pPr>
      <w:r w:rsidRPr="00C462AC">
        <w:rPr>
          <w:rFonts w:ascii="宋体" w:hAnsi="宋体" w:cs="宋体" w:hint="eastAsia"/>
          <w:color w:val="000000" w:themeColor="text1"/>
          <w:szCs w:val="21"/>
        </w:rPr>
        <w:t>（5）工作量依据可研设计提资。</w:t>
      </w:r>
    </w:p>
    <w:p w14:paraId="59F04F02" w14:textId="77777777" w:rsidR="00174C42" w:rsidRPr="00C462AC" w:rsidRDefault="00000000">
      <w:pPr>
        <w:pStyle w:val="2"/>
        <w:numPr>
          <w:ilvl w:val="1"/>
          <w:numId w:val="0"/>
        </w:numPr>
        <w:adjustRightInd w:val="0"/>
        <w:snapToGrid w:val="0"/>
        <w:spacing w:before="0" w:after="0" w:line="360" w:lineRule="exact"/>
        <w:ind w:right="210"/>
        <w:rPr>
          <w:rFonts w:ascii="黑体" w:hAnsi="黑体" w:cs="黑体" w:hint="eastAsia"/>
          <w:color w:val="000000" w:themeColor="text1"/>
          <w:sz w:val="21"/>
          <w:szCs w:val="21"/>
        </w:rPr>
      </w:pPr>
      <w:bookmarkStart w:id="137" w:name="_Toc5247"/>
      <w:bookmarkStart w:id="138" w:name="_Toc12008"/>
      <w:bookmarkStart w:id="139" w:name="_Toc9955"/>
      <w:bookmarkStart w:id="140" w:name="_Toc32201"/>
      <w:bookmarkStart w:id="141" w:name="_Toc262131517"/>
      <w:r w:rsidRPr="00C462AC">
        <w:rPr>
          <w:rFonts w:ascii="黑体" w:hAnsi="黑体" w:cs="黑体" w:hint="eastAsia"/>
          <w:color w:val="000000" w:themeColor="text1"/>
          <w:sz w:val="21"/>
          <w:szCs w:val="21"/>
        </w:rPr>
        <w:t>7.3  投资分析</w:t>
      </w:r>
      <w:bookmarkEnd w:id="137"/>
      <w:bookmarkEnd w:id="138"/>
      <w:bookmarkEnd w:id="139"/>
      <w:bookmarkEnd w:id="140"/>
      <w:bookmarkEnd w:id="141"/>
    </w:p>
    <w:p w14:paraId="7313DDC2" w14:textId="77777777" w:rsidR="00174C42" w:rsidRPr="00C462AC" w:rsidRDefault="00000000">
      <w:pPr>
        <w:spacing w:line="360" w:lineRule="exact"/>
        <w:ind w:firstLineChars="200" w:firstLine="420"/>
        <w:rPr>
          <w:rFonts w:ascii="宋体" w:hAnsi="宋体" w:cs="宋体" w:hint="eastAsia"/>
          <w:color w:val="000000" w:themeColor="text1"/>
          <w:szCs w:val="21"/>
        </w:rPr>
      </w:pPr>
      <w:r w:rsidRPr="00C462AC">
        <w:rPr>
          <w:rFonts w:ascii="宋体" w:hAnsi="宋体" w:cs="宋体" w:hint="eastAsia"/>
          <w:color w:val="000000" w:themeColor="text1"/>
          <w:szCs w:val="21"/>
        </w:rPr>
        <w:t>项目预估总投资为</w:t>
      </w:r>
      <w:r w:rsidRPr="00C462AC">
        <w:rPr>
          <w:rFonts w:ascii="宋体" w:hAnsi="宋体" w:hint="eastAsia"/>
          <w:b/>
          <w:color w:val="000000" w:themeColor="text1"/>
          <w:szCs w:val="21"/>
        </w:rPr>
        <w:t>151.35</w:t>
      </w:r>
      <w:r w:rsidRPr="00C462AC">
        <w:rPr>
          <w:rFonts w:ascii="宋体" w:hAnsi="宋体" w:cs="宋体" w:hint="eastAsia"/>
          <w:color w:val="000000" w:themeColor="text1"/>
          <w:szCs w:val="21"/>
        </w:rPr>
        <w:t>万元，各项费用如下表：</w:t>
      </w:r>
    </w:p>
    <w:tbl>
      <w:tblPr>
        <w:tblW w:w="9102" w:type="dxa"/>
        <w:jc w:val="center"/>
        <w:tblLayout w:type="fixed"/>
        <w:tblCellMar>
          <w:left w:w="0" w:type="dxa"/>
          <w:right w:w="0" w:type="dxa"/>
        </w:tblCellMar>
        <w:tblLook w:val="04A0" w:firstRow="1" w:lastRow="0" w:firstColumn="1" w:lastColumn="0" w:noHBand="0" w:noVBand="1"/>
      </w:tblPr>
      <w:tblGrid>
        <w:gridCol w:w="625"/>
        <w:gridCol w:w="2094"/>
        <w:gridCol w:w="2400"/>
        <w:gridCol w:w="1328"/>
        <w:gridCol w:w="1440"/>
        <w:gridCol w:w="1215"/>
      </w:tblGrid>
      <w:tr w:rsidR="00174C42" w:rsidRPr="00C462AC" w14:paraId="592056C1" w14:textId="77777777">
        <w:trPr>
          <w:trHeight w:val="270"/>
          <w:jc w:val="center"/>
        </w:trPr>
        <w:tc>
          <w:tcPr>
            <w:tcW w:w="6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C2F5A1B" w14:textId="77777777" w:rsidR="00174C42" w:rsidRPr="00C462AC" w:rsidRDefault="00000000">
            <w:pPr>
              <w:widowControl/>
              <w:spacing w:line="360" w:lineRule="exact"/>
              <w:jc w:val="center"/>
              <w:textAlignment w:val="center"/>
              <w:rPr>
                <w:rFonts w:asciiTheme="minorEastAsia" w:eastAsiaTheme="minorEastAsia" w:hAnsiTheme="minorEastAsia" w:cstheme="minorEastAsia" w:hint="eastAsia"/>
                <w:b/>
                <w:color w:val="000000" w:themeColor="text1"/>
                <w:szCs w:val="21"/>
              </w:rPr>
            </w:pPr>
            <w:r w:rsidRPr="00C462AC">
              <w:rPr>
                <w:rFonts w:ascii="宋体" w:hAnsi="宋体" w:cs="宋体" w:hint="eastAsia"/>
                <w:b/>
                <w:color w:val="000000" w:themeColor="text1"/>
                <w:kern w:val="0"/>
                <w:szCs w:val="21"/>
                <w:lang w:bidi="ar"/>
              </w:rPr>
              <w:t>序号</w:t>
            </w:r>
          </w:p>
        </w:tc>
        <w:tc>
          <w:tcPr>
            <w:tcW w:w="4494"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FA0969A" w14:textId="77777777" w:rsidR="00174C42" w:rsidRPr="00C462AC" w:rsidRDefault="00000000">
            <w:pPr>
              <w:widowControl/>
              <w:spacing w:line="360" w:lineRule="exact"/>
              <w:jc w:val="center"/>
              <w:textAlignment w:val="center"/>
              <w:rPr>
                <w:rFonts w:asciiTheme="minorEastAsia" w:eastAsiaTheme="minorEastAsia" w:hAnsiTheme="minorEastAsia" w:cstheme="minorEastAsia" w:hint="eastAsia"/>
                <w:b/>
                <w:color w:val="000000" w:themeColor="text1"/>
                <w:szCs w:val="21"/>
              </w:rPr>
            </w:pPr>
            <w:r w:rsidRPr="00C462AC">
              <w:rPr>
                <w:rFonts w:ascii="宋体" w:hAnsi="宋体" w:cs="宋体" w:hint="eastAsia"/>
                <w:b/>
                <w:color w:val="000000" w:themeColor="text1"/>
                <w:kern w:val="0"/>
                <w:szCs w:val="21"/>
                <w:lang w:bidi="ar"/>
              </w:rPr>
              <w:t>名称</w:t>
            </w:r>
          </w:p>
        </w:tc>
        <w:tc>
          <w:tcPr>
            <w:tcW w:w="13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EBE4EC9" w14:textId="77777777" w:rsidR="00174C42" w:rsidRPr="00C462AC" w:rsidRDefault="00000000">
            <w:pPr>
              <w:pStyle w:val="Other10"/>
              <w:spacing w:line="360" w:lineRule="exact"/>
              <w:jc w:val="center"/>
              <w:rPr>
                <w:rFonts w:hint="eastAsia"/>
                <w:b/>
                <w:bCs/>
                <w:color w:val="000000" w:themeColor="text1"/>
                <w:sz w:val="21"/>
                <w:szCs w:val="21"/>
              </w:rPr>
            </w:pPr>
            <w:r w:rsidRPr="00C462AC">
              <w:rPr>
                <w:rFonts w:hint="eastAsia"/>
                <w:b/>
                <w:bCs/>
                <w:color w:val="000000" w:themeColor="text1"/>
                <w:sz w:val="21"/>
                <w:szCs w:val="21"/>
              </w:rPr>
              <w:t>工作量</w:t>
            </w:r>
          </w:p>
          <w:p w14:paraId="15E161BE" w14:textId="77777777" w:rsidR="00174C42" w:rsidRPr="00C462AC" w:rsidRDefault="00000000">
            <w:pPr>
              <w:widowControl/>
              <w:spacing w:line="360" w:lineRule="exact"/>
              <w:jc w:val="center"/>
              <w:rPr>
                <w:rFonts w:asciiTheme="minorEastAsia" w:eastAsiaTheme="minorEastAsia" w:hAnsiTheme="minorEastAsia" w:cstheme="minorEastAsia" w:hint="eastAsia"/>
                <w:b/>
                <w:color w:val="000000" w:themeColor="text1"/>
                <w:szCs w:val="21"/>
              </w:rPr>
            </w:pPr>
            <w:r w:rsidRPr="00C462AC">
              <w:rPr>
                <w:rFonts w:ascii="宋体" w:hAnsi="宋体" w:cs="宋体" w:hint="eastAsia"/>
                <w:b/>
                <w:bCs/>
                <w:color w:val="000000" w:themeColor="text1"/>
                <w:kern w:val="0"/>
                <w:szCs w:val="21"/>
              </w:rPr>
              <w:t>（人天）</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26F7F15" w14:textId="77777777" w:rsidR="00174C42" w:rsidRPr="00C462AC" w:rsidRDefault="00000000">
            <w:pPr>
              <w:pStyle w:val="Other10"/>
              <w:spacing w:line="360" w:lineRule="exact"/>
              <w:jc w:val="center"/>
              <w:rPr>
                <w:rFonts w:hint="eastAsia"/>
                <w:b/>
                <w:bCs/>
                <w:color w:val="000000" w:themeColor="text1"/>
                <w:sz w:val="21"/>
                <w:szCs w:val="21"/>
                <w:lang w:eastAsia="zh-CN"/>
              </w:rPr>
            </w:pPr>
            <w:r w:rsidRPr="00C462AC">
              <w:rPr>
                <w:rFonts w:hint="eastAsia"/>
                <w:b/>
                <w:bCs/>
                <w:color w:val="000000" w:themeColor="text1"/>
                <w:sz w:val="21"/>
                <w:szCs w:val="21"/>
                <w:lang w:eastAsia="zh-CN"/>
              </w:rPr>
              <w:t>人工费率</w:t>
            </w:r>
          </w:p>
          <w:p w14:paraId="0A6AFFEE" w14:textId="77777777" w:rsidR="00174C42" w:rsidRPr="00C462AC" w:rsidRDefault="00000000">
            <w:pPr>
              <w:widowControl/>
              <w:spacing w:line="360" w:lineRule="exact"/>
              <w:jc w:val="center"/>
              <w:rPr>
                <w:rFonts w:asciiTheme="minorEastAsia" w:eastAsiaTheme="minorEastAsia" w:hAnsiTheme="minorEastAsia" w:cstheme="minorEastAsia" w:hint="eastAsia"/>
                <w:b/>
                <w:color w:val="000000" w:themeColor="text1"/>
                <w:szCs w:val="21"/>
              </w:rPr>
            </w:pPr>
            <w:r w:rsidRPr="00C462AC">
              <w:rPr>
                <w:rFonts w:ascii="宋体" w:hAnsi="宋体" w:cs="宋体" w:hint="eastAsia"/>
                <w:b/>
                <w:bCs/>
                <w:color w:val="000000" w:themeColor="text1"/>
                <w:kern w:val="0"/>
                <w:szCs w:val="21"/>
              </w:rPr>
              <w:t>（万元/人天）</w:t>
            </w:r>
          </w:p>
        </w:tc>
        <w:tc>
          <w:tcPr>
            <w:tcW w:w="12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5E902E3" w14:textId="77777777" w:rsidR="00174C42" w:rsidRPr="00C462AC" w:rsidRDefault="00000000">
            <w:pPr>
              <w:widowControl/>
              <w:spacing w:line="360" w:lineRule="exact"/>
              <w:jc w:val="center"/>
              <w:rPr>
                <w:rFonts w:ascii="宋体" w:hAnsi="宋体" w:cs="宋体" w:hint="eastAsia"/>
                <w:b/>
                <w:bCs/>
                <w:color w:val="000000" w:themeColor="text1"/>
                <w:kern w:val="0"/>
                <w:szCs w:val="21"/>
              </w:rPr>
            </w:pPr>
            <w:r w:rsidRPr="00C462AC">
              <w:rPr>
                <w:rFonts w:ascii="宋体" w:hAnsi="宋体" w:cs="宋体" w:hint="eastAsia"/>
                <w:b/>
                <w:bCs/>
                <w:color w:val="000000" w:themeColor="text1"/>
                <w:kern w:val="0"/>
                <w:szCs w:val="21"/>
              </w:rPr>
              <w:t>金额</w:t>
            </w:r>
          </w:p>
          <w:p w14:paraId="17209C7E" w14:textId="77777777" w:rsidR="00174C42" w:rsidRPr="00C462AC" w:rsidRDefault="00000000">
            <w:pPr>
              <w:widowControl/>
              <w:spacing w:line="360" w:lineRule="exact"/>
              <w:jc w:val="center"/>
              <w:rPr>
                <w:rFonts w:asciiTheme="minorEastAsia" w:eastAsiaTheme="minorEastAsia" w:hAnsiTheme="minorEastAsia" w:cstheme="minorEastAsia" w:hint="eastAsia"/>
                <w:b/>
                <w:color w:val="000000" w:themeColor="text1"/>
                <w:szCs w:val="21"/>
              </w:rPr>
            </w:pPr>
            <w:r w:rsidRPr="00C462AC">
              <w:rPr>
                <w:rFonts w:ascii="宋体" w:hAnsi="宋体" w:cs="宋体" w:hint="eastAsia"/>
                <w:b/>
                <w:bCs/>
                <w:color w:val="000000" w:themeColor="text1"/>
                <w:kern w:val="0"/>
                <w:szCs w:val="21"/>
              </w:rPr>
              <w:t>（万元）</w:t>
            </w:r>
          </w:p>
        </w:tc>
      </w:tr>
      <w:tr w:rsidR="00174C42" w:rsidRPr="00C462AC" w14:paraId="7780D3D2" w14:textId="77777777">
        <w:trPr>
          <w:trHeight w:val="270"/>
          <w:jc w:val="center"/>
        </w:trPr>
        <w:tc>
          <w:tcPr>
            <w:tcW w:w="6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8AD00CE" w14:textId="77777777" w:rsidR="00174C42" w:rsidRPr="00C462AC" w:rsidRDefault="00000000">
            <w:pPr>
              <w:widowControl/>
              <w:spacing w:line="360" w:lineRule="exact"/>
              <w:jc w:val="center"/>
              <w:textAlignment w:val="center"/>
              <w:rPr>
                <w:rFonts w:asciiTheme="minorEastAsia" w:eastAsiaTheme="minorEastAsia" w:hAnsiTheme="minorEastAsia" w:cstheme="minorEastAsia" w:hint="eastAsia"/>
                <w:color w:val="000000" w:themeColor="text1"/>
                <w:szCs w:val="21"/>
              </w:rPr>
            </w:pPr>
            <w:r w:rsidRPr="00C462AC">
              <w:rPr>
                <w:rFonts w:ascii="宋体" w:hAnsi="宋体" w:cs="宋体" w:hint="eastAsia"/>
                <w:color w:val="000000" w:themeColor="text1"/>
                <w:kern w:val="0"/>
                <w:szCs w:val="21"/>
                <w:lang w:bidi="ar"/>
              </w:rPr>
              <w:t>一</w:t>
            </w:r>
          </w:p>
        </w:tc>
        <w:tc>
          <w:tcPr>
            <w:tcW w:w="4494"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004BEBF" w14:textId="77777777" w:rsidR="00174C42" w:rsidRPr="00C462AC" w:rsidRDefault="00000000">
            <w:pPr>
              <w:widowControl/>
              <w:spacing w:line="360" w:lineRule="exact"/>
              <w:jc w:val="center"/>
              <w:textAlignment w:val="center"/>
              <w:rPr>
                <w:rFonts w:asciiTheme="minorEastAsia" w:eastAsiaTheme="minorEastAsia" w:hAnsiTheme="minorEastAsia" w:cstheme="minorEastAsia" w:hint="eastAsia"/>
                <w:color w:val="000000" w:themeColor="text1"/>
                <w:szCs w:val="21"/>
              </w:rPr>
            </w:pPr>
            <w:r w:rsidRPr="00C462AC">
              <w:rPr>
                <w:rFonts w:ascii="宋体" w:hAnsi="宋体" w:cs="宋体" w:hint="eastAsia"/>
                <w:color w:val="000000" w:themeColor="text1"/>
                <w:kern w:val="0"/>
                <w:szCs w:val="21"/>
                <w:lang w:bidi="ar"/>
              </w:rPr>
              <w:t>咨询设计费</w:t>
            </w:r>
          </w:p>
        </w:tc>
        <w:tc>
          <w:tcPr>
            <w:tcW w:w="13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1166C0B" w14:textId="77777777" w:rsidR="00174C42" w:rsidRPr="00C462AC" w:rsidRDefault="00000000">
            <w:pPr>
              <w:widowControl/>
              <w:spacing w:line="360" w:lineRule="exact"/>
              <w:jc w:val="center"/>
              <w:textAlignment w:val="center"/>
              <w:rPr>
                <w:rFonts w:asciiTheme="minorEastAsia" w:eastAsiaTheme="minorEastAsia" w:hAnsiTheme="minorEastAsia" w:cstheme="minorEastAsia" w:hint="eastAsia"/>
                <w:color w:val="000000" w:themeColor="text1"/>
                <w:szCs w:val="21"/>
              </w:rPr>
            </w:pPr>
            <w:r w:rsidRPr="00C462AC">
              <w:rPr>
                <w:rFonts w:ascii="宋体" w:hAnsi="宋体" w:cs="宋体" w:hint="eastAsia"/>
                <w:color w:val="000000" w:themeColor="text1"/>
                <w:kern w:val="0"/>
                <w:szCs w:val="21"/>
                <w:lang w:bidi="ar"/>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43BC6DA" w14:textId="77777777" w:rsidR="00174C42" w:rsidRPr="00C462AC" w:rsidRDefault="00174C42">
            <w:pPr>
              <w:spacing w:line="360" w:lineRule="exact"/>
              <w:jc w:val="center"/>
              <w:rPr>
                <w:rFonts w:asciiTheme="minorEastAsia" w:eastAsiaTheme="minorEastAsia" w:hAnsiTheme="minorEastAsia" w:cstheme="minorEastAsia" w:hint="eastAsia"/>
                <w:color w:val="000000" w:themeColor="text1"/>
                <w:szCs w:val="21"/>
              </w:rPr>
            </w:pPr>
          </w:p>
        </w:tc>
        <w:tc>
          <w:tcPr>
            <w:tcW w:w="12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4485F67" w14:textId="77777777" w:rsidR="00174C42" w:rsidRPr="00C462AC" w:rsidRDefault="00174C42">
            <w:pPr>
              <w:spacing w:line="360" w:lineRule="exact"/>
              <w:jc w:val="center"/>
              <w:rPr>
                <w:rFonts w:asciiTheme="minorEastAsia" w:eastAsiaTheme="minorEastAsia" w:hAnsiTheme="minorEastAsia" w:cstheme="minorEastAsia" w:hint="eastAsia"/>
                <w:color w:val="000000" w:themeColor="text1"/>
                <w:szCs w:val="21"/>
              </w:rPr>
            </w:pPr>
          </w:p>
        </w:tc>
      </w:tr>
      <w:tr w:rsidR="00174C42" w:rsidRPr="00C462AC" w14:paraId="7F1EC8F5" w14:textId="77777777">
        <w:trPr>
          <w:trHeight w:val="270"/>
          <w:jc w:val="center"/>
        </w:trPr>
        <w:tc>
          <w:tcPr>
            <w:tcW w:w="625"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44B2497" w14:textId="77777777" w:rsidR="00174C42" w:rsidRPr="00C462AC" w:rsidRDefault="00000000">
            <w:pPr>
              <w:widowControl/>
              <w:spacing w:line="360" w:lineRule="exact"/>
              <w:jc w:val="center"/>
              <w:textAlignment w:val="center"/>
              <w:rPr>
                <w:rFonts w:asciiTheme="minorEastAsia" w:eastAsiaTheme="minorEastAsia" w:hAnsiTheme="minorEastAsia" w:cstheme="minorEastAsia" w:hint="eastAsia"/>
                <w:color w:val="000000" w:themeColor="text1"/>
                <w:szCs w:val="21"/>
              </w:rPr>
            </w:pPr>
            <w:r w:rsidRPr="00C462AC">
              <w:rPr>
                <w:rFonts w:ascii="宋体" w:hAnsi="宋体" w:cs="宋体" w:hint="eastAsia"/>
                <w:color w:val="000000" w:themeColor="text1"/>
                <w:kern w:val="0"/>
                <w:szCs w:val="21"/>
                <w:lang w:bidi="ar"/>
              </w:rPr>
              <w:t>二</w:t>
            </w:r>
          </w:p>
        </w:tc>
        <w:tc>
          <w:tcPr>
            <w:tcW w:w="2094"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1C76DB9" w14:textId="77777777" w:rsidR="00174C42" w:rsidRPr="00C462AC" w:rsidRDefault="00000000">
            <w:pPr>
              <w:widowControl/>
              <w:spacing w:line="360" w:lineRule="exact"/>
              <w:jc w:val="center"/>
              <w:textAlignment w:val="center"/>
              <w:rPr>
                <w:rFonts w:asciiTheme="minorEastAsia" w:eastAsiaTheme="minorEastAsia" w:hAnsiTheme="minorEastAsia" w:cstheme="minorEastAsia" w:hint="eastAsia"/>
                <w:color w:val="000000" w:themeColor="text1"/>
                <w:szCs w:val="21"/>
              </w:rPr>
            </w:pPr>
            <w:r w:rsidRPr="00C462AC">
              <w:rPr>
                <w:rFonts w:ascii="宋体" w:hAnsi="宋体" w:cs="宋体" w:hint="eastAsia"/>
                <w:color w:val="000000" w:themeColor="text1"/>
                <w:kern w:val="0"/>
                <w:szCs w:val="21"/>
                <w:lang w:bidi="ar"/>
              </w:rPr>
              <w:t>系统开发费</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AC94D3E" w14:textId="77777777" w:rsidR="00174C42" w:rsidRPr="00C462AC" w:rsidRDefault="00000000">
            <w:pPr>
              <w:widowControl/>
              <w:spacing w:line="360" w:lineRule="exact"/>
              <w:jc w:val="center"/>
              <w:textAlignment w:val="center"/>
              <w:rPr>
                <w:rFonts w:asciiTheme="minorEastAsia" w:eastAsiaTheme="minorEastAsia" w:hAnsiTheme="minorEastAsia" w:cstheme="minorEastAsia" w:hint="eastAsia"/>
                <w:color w:val="000000" w:themeColor="text1"/>
                <w:szCs w:val="21"/>
              </w:rPr>
            </w:pPr>
            <w:r w:rsidRPr="00C462AC">
              <w:rPr>
                <w:rFonts w:ascii="宋体" w:hAnsi="宋体" w:cs="宋体" w:hint="eastAsia"/>
                <w:color w:val="000000" w:themeColor="text1"/>
                <w:kern w:val="0"/>
                <w:szCs w:val="21"/>
                <w:lang w:bidi="ar"/>
              </w:rPr>
              <w:t>系统功能开发</w:t>
            </w:r>
          </w:p>
        </w:tc>
        <w:tc>
          <w:tcPr>
            <w:tcW w:w="13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7A500BD" w14:textId="77777777" w:rsidR="00174C42" w:rsidRPr="00C462AC" w:rsidRDefault="00000000">
            <w:pPr>
              <w:widowControl/>
              <w:spacing w:line="360" w:lineRule="exact"/>
              <w:jc w:val="center"/>
              <w:textAlignment w:val="center"/>
              <w:rPr>
                <w:rFonts w:asciiTheme="minorEastAsia" w:eastAsiaTheme="minorEastAsia" w:hAnsiTheme="minorEastAsia" w:cstheme="minorEastAsia" w:hint="eastAsia"/>
                <w:color w:val="000000" w:themeColor="text1"/>
                <w:szCs w:val="21"/>
              </w:rPr>
            </w:pPr>
            <w:r w:rsidRPr="00C462AC">
              <w:rPr>
                <w:rFonts w:ascii="宋体" w:hAnsi="宋体" w:cs="宋体" w:hint="eastAsia"/>
                <w:color w:val="000000" w:themeColor="text1"/>
                <w:kern w:val="0"/>
                <w:szCs w:val="21"/>
                <w:lang w:bidi="ar"/>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01A3BDC" w14:textId="77777777" w:rsidR="00174C42" w:rsidRPr="00C462AC" w:rsidRDefault="00174C42">
            <w:pPr>
              <w:spacing w:line="360" w:lineRule="exact"/>
              <w:jc w:val="center"/>
              <w:rPr>
                <w:rFonts w:asciiTheme="minorEastAsia" w:eastAsiaTheme="minorEastAsia" w:hAnsiTheme="minorEastAsia" w:cstheme="minorEastAsia" w:hint="eastAsia"/>
                <w:color w:val="000000" w:themeColor="text1"/>
                <w:szCs w:val="21"/>
              </w:rPr>
            </w:pPr>
          </w:p>
        </w:tc>
        <w:tc>
          <w:tcPr>
            <w:tcW w:w="12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97741A9" w14:textId="77777777" w:rsidR="00174C42" w:rsidRPr="00C462AC" w:rsidRDefault="00174C42">
            <w:pPr>
              <w:spacing w:line="360" w:lineRule="exact"/>
              <w:jc w:val="center"/>
              <w:rPr>
                <w:rFonts w:asciiTheme="minorEastAsia" w:eastAsiaTheme="minorEastAsia" w:hAnsiTheme="minorEastAsia" w:cstheme="minorEastAsia" w:hint="eastAsia"/>
                <w:color w:val="000000" w:themeColor="text1"/>
                <w:szCs w:val="21"/>
              </w:rPr>
            </w:pPr>
          </w:p>
        </w:tc>
      </w:tr>
      <w:tr w:rsidR="00174C42" w:rsidRPr="00C462AC" w14:paraId="4E3B0F8A" w14:textId="77777777">
        <w:trPr>
          <w:trHeight w:val="270"/>
          <w:jc w:val="center"/>
        </w:trPr>
        <w:tc>
          <w:tcPr>
            <w:tcW w:w="62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B1053AA" w14:textId="77777777" w:rsidR="00174C42" w:rsidRPr="00C462AC" w:rsidRDefault="00174C42">
            <w:pPr>
              <w:spacing w:line="360" w:lineRule="exact"/>
              <w:jc w:val="center"/>
              <w:rPr>
                <w:rFonts w:asciiTheme="minorEastAsia" w:eastAsiaTheme="minorEastAsia" w:hAnsiTheme="minorEastAsia" w:cstheme="minorEastAsia" w:hint="eastAsia"/>
                <w:color w:val="000000" w:themeColor="text1"/>
                <w:szCs w:val="21"/>
              </w:rPr>
            </w:pPr>
          </w:p>
        </w:tc>
        <w:tc>
          <w:tcPr>
            <w:tcW w:w="209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C6699EB" w14:textId="77777777" w:rsidR="00174C42" w:rsidRPr="00C462AC" w:rsidRDefault="00174C42">
            <w:pPr>
              <w:spacing w:line="360" w:lineRule="exact"/>
              <w:jc w:val="center"/>
              <w:rPr>
                <w:rFonts w:asciiTheme="minorEastAsia" w:eastAsiaTheme="minorEastAsia" w:hAnsiTheme="minorEastAsia" w:cstheme="minorEastAsia" w:hint="eastAsia"/>
                <w:color w:val="000000" w:themeColor="text1"/>
                <w:szCs w:val="21"/>
              </w:rPr>
            </w:pP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72B9B33" w14:textId="77777777" w:rsidR="00174C42" w:rsidRPr="00C462AC" w:rsidRDefault="00000000">
            <w:pPr>
              <w:widowControl/>
              <w:spacing w:line="360" w:lineRule="exact"/>
              <w:jc w:val="center"/>
              <w:textAlignment w:val="center"/>
              <w:rPr>
                <w:rFonts w:asciiTheme="minorEastAsia" w:eastAsiaTheme="minorEastAsia" w:hAnsiTheme="minorEastAsia" w:cstheme="minorEastAsia" w:hint="eastAsia"/>
                <w:color w:val="000000" w:themeColor="text1"/>
                <w:szCs w:val="21"/>
              </w:rPr>
            </w:pPr>
            <w:r w:rsidRPr="00C462AC">
              <w:rPr>
                <w:rFonts w:ascii="宋体" w:hAnsi="宋体" w:cs="宋体" w:hint="eastAsia"/>
                <w:color w:val="000000" w:themeColor="text1"/>
                <w:kern w:val="0"/>
                <w:szCs w:val="21"/>
                <w:lang w:bidi="ar"/>
              </w:rPr>
              <w:t>系统集成开发</w:t>
            </w:r>
          </w:p>
        </w:tc>
        <w:tc>
          <w:tcPr>
            <w:tcW w:w="13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EEDAA4D" w14:textId="77777777" w:rsidR="00174C42" w:rsidRPr="00C462AC" w:rsidRDefault="00000000">
            <w:pPr>
              <w:widowControl/>
              <w:spacing w:line="360" w:lineRule="exact"/>
              <w:jc w:val="center"/>
              <w:textAlignment w:val="center"/>
              <w:rPr>
                <w:rFonts w:asciiTheme="minorEastAsia" w:eastAsiaTheme="minorEastAsia" w:hAnsiTheme="minorEastAsia" w:cstheme="minorEastAsia" w:hint="eastAsia"/>
                <w:color w:val="000000" w:themeColor="text1"/>
                <w:szCs w:val="21"/>
              </w:rPr>
            </w:pPr>
            <w:r w:rsidRPr="00C462AC">
              <w:rPr>
                <w:rFonts w:ascii="宋体" w:hAnsi="宋体" w:cs="宋体" w:hint="eastAsia"/>
                <w:color w:val="000000" w:themeColor="text1"/>
                <w:kern w:val="0"/>
                <w:szCs w:val="21"/>
                <w:lang w:bidi="ar"/>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EAB1D59" w14:textId="77777777" w:rsidR="00174C42" w:rsidRPr="00C462AC" w:rsidRDefault="00174C42">
            <w:pPr>
              <w:spacing w:line="360" w:lineRule="exact"/>
              <w:jc w:val="left"/>
              <w:rPr>
                <w:rFonts w:asciiTheme="minorEastAsia" w:eastAsiaTheme="minorEastAsia" w:hAnsiTheme="minorEastAsia" w:cstheme="minorEastAsia" w:hint="eastAsia"/>
                <w:color w:val="000000" w:themeColor="text1"/>
                <w:szCs w:val="21"/>
              </w:rPr>
            </w:pPr>
          </w:p>
        </w:tc>
        <w:tc>
          <w:tcPr>
            <w:tcW w:w="12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5919CD9" w14:textId="77777777" w:rsidR="00174C42" w:rsidRPr="00C462AC" w:rsidRDefault="00174C42">
            <w:pPr>
              <w:spacing w:line="360" w:lineRule="exact"/>
              <w:jc w:val="center"/>
              <w:rPr>
                <w:rFonts w:asciiTheme="minorEastAsia" w:eastAsiaTheme="minorEastAsia" w:hAnsiTheme="minorEastAsia" w:cstheme="minorEastAsia" w:hint="eastAsia"/>
                <w:color w:val="000000" w:themeColor="text1"/>
                <w:szCs w:val="21"/>
              </w:rPr>
            </w:pPr>
          </w:p>
        </w:tc>
      </w:tr>
      <w:tr w:rsidR="00174C42" w:rsidRPr="00C462AC" w14:paraId="6E0E0984" w14:textId="77777777">
        <w:trPr>
          <w:trHeight w:val="395"/>
          <w:jc w:val="center"/>
        </w:trPr>
        <w:tc>
          <w:tcPr>
            <w:tcW w:w="625"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AD011C0" w14:textId="77777777" w:rsidR="00174C42" w:rsidRPr="00C462AC" w:rsidRDefault="00000000">
            <w:pPr>
              <w:widowControl/>
              <w:spacing w:line="360" w:lineRule="exact"/>
              <w:jc w:val="center"/>
              <w:textAlignment w:val="center"/>
              <w:rPr>
                <w:rFonts w:asciiTheme="minorEastAsia" w:eastAsiaTheme="minorEastAsia" w:hAnsiTheme="minorEastAsia" w:cstheme="minorEastAsia" w:hint="eastAsia"/>
                <w:color w:val="000000" w:themeColor="text1"/>
                <w:szCs w:val="21"/>
              </w:rPr>
            </w:pPr>
            <w:r w:rsidRPr="00C462AC">
              <w:rPr>
                <w:rFonts w:ascii="宋体" w:hAnsi="宋体" w:cs="宋体" w:hint="eastAsia"/>
                <w:color w:val="000000" w:themeColor="text1"/>
                <w:kern w:val="0"/>
                <w:szCs w:val="21"/>
                <w:lang w:bidi="ar"/>
              </w:rPr>
              <w:t>三</w:t>
            </w:r>
          </w:p>
        </w:tc>
        <w:tc>
          <w:tcPr>
            <w:tcW w:w="2094"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B45CCD1" w14:textId="77777777" w:rsidR="00174C42" w:rsidRPr="00C462AC" w:rsidRDefault="00000000">
            <w:pPr>
              <w:widowControl/>
              <w:spacing w:line="360" w:lineRule="exact"/>
              <w:jc w:val="center"/>
              <w:textAlignment w:val="center"/>
              <w:rPr>
                <w:rFonts w:asciiTheme="minorEastAsia" w:eastAsiaTheme="minorEastAsia" w:hAnsiTheme="minorEastAsia" w:cstheme="minorEastAsia" w:hint="eastAsia"/>
                <w:color w:val="000000" w:themeColor="text1"/>
                <w:szCs w:val="21"/>
              </w:rPr>
            </w:pPr>
            <w:r w:rsidRPr="00C462AC">
              <w:rPr>
                <w:rFonts w:ascii="宋体" w:hAnsi="宋体" w:cs="宋体" w:hint="eastAsia"/>
                <w:color w:val="000000" w:themeColor="text1"/>
                <w:kern w:val="0"/>
                <w:szCs w:val="21"/>
                <w:lang w:bidi="ar"/>
              </w:rPr>
              <w:t>集成实施费</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FCF2E24" w14:textId="77777777" w:rsidR="00174C42" w:rsidRPr="00C462AC" w:rsidRDefault="00000000">
            <w:pPr>
              <w:widowControl/>
              <w:spacing w:line="360" w:lineRule="exact"/>
              <w:jc w:val="center"/>
              <w:textAlignment w:val="center"/>
              <w:rPr>
                <w:rFonts w:asciiTheme="minorEastAsia" w:eastAsiaTheme="minorEastAsia" w:hAnsiTheme="minorEastAsia" w:cstheme="minorEastAsia" w:hint="eastAsia"/>
                <w:color w:val="000000" w:themeColor="text1"/>
                <w:szCs w:val="21"/>
              </w:rPr>
            </w:pPr>
            <w:r w:rsidRPr="00C462AC">
              <w:rPr>
                <w:rFonts w:ascii="宋体" w:hAnsi="宋体" w:cs="宋体" w:hint="eastAsia"/>
                <w:color w:val="000000" w:themeColor="text1"/>
                <w:kern w:val="0"/>
                <w:szCs w:val="21"/>
                <w:lang w:bidi="ar"/>
              </w:rPr>
              <w:t>系统实施</w:t>
            </w:r>
          </w:p>
        </w:tc>
        <w:tc>
          <w:tcPr>
            <w:tcW w:w="13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14:paraId="3A29E81B" w14:textId="77777777" w:rsidR="00174C42" w:rsidRPr="00C462AC" w:rsidRDefault="00174C42">
            <w:pPr>
              <w:widowControl/>
              <w:spacing w:line="360" w:lineRule="exact"/>
              <w:jc w:val="center"/>
              <w:textAlignment w:val="center"/>
              <w:rPr>
                <w:rFonts w:ascii="宋体" w:hAnsi="宋体" w:cs="宋体" w:hint="eastAsia"/>
                <w:color w:val="000000" w:themeColor="text1"/>
                <w:kern w:val="0"/>
                <w:szCs w:val="21"/>
                <w:lang w:bidi="ar"/>
              </w:rPr>
            </w:pP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14:paraId="74BA2328" w14:textId="77777777" w:rsidR="00174C42" w:rsidRPr="00C462AC" w:rsidRDefault="00174C42">
            <w:pPr>
              <w:widowControl/>
              <w:spacing w:line="360" w:lineRule="exact"/>
              <w:jc w:val="center"/>
              <w:textAlignment w:val="center"/>
              <w:rPr>
                <w:rFonts w:ascii="宋体" w:hAnsi="宋体" w:cs="宋体" w:hint="eastAsia"/>
                <w:color w:val="000000" w:themeColor="text1"/>
                <w:kern w:val="0"/>
                <w:szCs w:val="21"/>
                <w:lang w:bidi="ar"/>
              </w:rPr>
            </w:pPr>
          </w:p>
        </w:tc>
        <w:tc>
          <w:tcPr>
            <w:tcW w:w="1215" w:type="dxa"/>
            <w:tcBorders>
              <w:top w:val="single" w:sz="4" w:space="0" w:color="000000"/>
              <w:left w:val="single" w:sz="4" w:space="0" w:color="000000"/>
              <w:bottom w:val="single" w:sz="4" w:space="0" w:color="auto"/>
              <w:right w:val="single" w:sz="4" w:space="0" w:color="000000"/>
            </w:tcBorders>
            <w:shd w:val="clear" w:color="auto" w:fill="auto"/>
            <w:tcMar>
              <w:top w:w="15" w:type="dxa"/>
              <w:left w:w="15" w:type="dxa"/>
              <w:right w:w="15" w:type="dxa"/>
            </w:tcMar>
            <w:vAlign w:val="center"/>
          </w:tcPr>
          <w:p w14:paraId="23E39D16" w14:textId="77777777" w:rsidR="00174C42" w:rsidRPr="00C462AC" w:rsidRDefault="00174C42">
            <w:pPr>
              <w:widowControl/>
              <w:spacing w:line="360" w:lineRule="exact"/>
              <w:jc w:val="center"/>
              <w:textAlignment w:val="center"/>
              <w:rPr>
                <w:rFonts w:ascii="宋体" w:hAnsi="宋体" w:cs="宋体" w:hint="eastAsia"/>
                <w:color w:val="000000" w:themeColor="text1"/>
                <w:kern w:val="0"/>
                <w:szCs w:val="21"/>
                <w:lang w:bidi="ar"/>
              </w:rPr>
            </w:pPr>
          </w:p>
        </w:tc>
      </w:tr>
      <w:tr w:rsidR="00174C42" w:rsidRPr="00C462AC" w14:paraId="448F5C2C" w14:textId="77777777">
        <w:trPr>
          <w:trHeight w:val="500"/>
          <w:jc w:val="center"/>
        </w:trPr>
        <w:tc>
          <w:tcPr>
            <w:tcW w:w="62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B8FF375" w14:textId="77777777" w:rsidR="00174C42" w:rsidRPr="00C462AC" w:rsidRDefault="00174C42">
            <w:pPr>
              <w:spacing w:line="360" w:lineRule="exact"/>
              <w:jc w:val="center"/>
              <w:rPr>
                <w:rFonts w:asciiTheme="minorEastAsia" w:eastAsiaTheme="minorEastAsia" w:hAnsiTheme="minorEastAsia" w:cstheme="minorEastAsia" w:hint="eastAsia"/>
                <w:color w:val="000000" w:themeColor="text1"/>
                <w:szCs w:val="21"/>
              </w:rPr>
            </w:pPr>
          </w:p>
        </w:tc>
        <w:tc>
          <w:tcPr>
            <w:tcW w:w="209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C7B9590" w14:textId="77777777" w:rsidR="00174C42" w:rsidRPr="00C462AC" w:rsidRDefault="00174C42">
            <w:pPr>
              <w:spacing w:line="360" w:lineRule="exact"/>
              <w:jc w:val="center"/>
              <w:rPr>
                <w:rFonts w:asciiTheme="minorEastAsia" w:eastAsiaTheme="minorEastAsia" w:hAnsiTheme="minorEastAsia" w:cstheme="minorEastAsia" w:hint="eastAsia"/>
                <w:color w:val="000000" w:themeColor="text1"/>
                <w:szCs w:val="21"/>
              </w:rPr>
            </w:pP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C2588C8" w14:textId="77777777" w:rsidR="00174C42" w:rsidRPr="00C462AC" w:rsidRDefault="00000000">
            <w:pPr>
              <w:widowControl/>
              <w:spacing w:line="360" w:lineRule="exact"/>
              <w:jc w:val="center"/>
              <w:textAlignment w:val="center"/>
              <w:rPr>
                <w:rFonts w:asciiTheme="minorEastAsia" w:eastAsiaTheme="minorEastAsia" w:hAnsiTheme="minorEastAsia" w:cstheme="minorEastAsia" w:hint="eastAsia"/>
                <w:color w:val="000000" w:themeColor="text1"/>
                <w:szCs w:val="21"/>
              </w:rPr>
            </w:pPr>
            <w:r w:rsidRPr="00C462AC">
              <w:rPr>
                <w:rFonts w:ascii="宋体" w:hAnsi="宋体" w:cs="宋体" w:hint="eastAsia"/>
                <w:color w:val="000000" w:themeColor="text1"/>
                <w:kern w:val="0"/>
                <w:szCs w:val="21"/>
                <w:lang w:bidi="ar"/>
              </w:rPr>
              <w:t>系统集成实施费</w:t>
            </w:r>
          </w:p>
        </w:tc>
        <w:tc>
          <w:tcPr>
            <w:tcW w:w="13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6FD47D6" w14:textId="77777777" w:rsidR="00174C42" w:rsidRPr="00C462AC" w:rsidRDefault="00174C42">
            <w:pPr>
              <w:widowControl/>
              <w:spacing w:line="360" w:lineRule="exact"/>
              <w:jc w:val="center"/>
              <w:textAlignment w:val="center"/>
              <w:rPr>
                <w:rFonts w:ascii="宋体" w:hAnsi="宋体" w:cs="宋体" w:hint="eastAsia"/>
                <w:color w:val="000000" w:themeColor="text1"/>
                <w:kern w:val="0"/>
                <w:szCs w:val="21"/>
                <w:lang w:bidi="ar"/>
              </w:rPr>
            </w:pP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DB994CA" w14:textId="77777777" w:rsidR="00174C42" w:rsidRPr="00C462AC" w:rsidRDefault="00174C42">
            <w:pPr>
              <w:widowControl/>
              <w:spacing w:line="360" w:lineRule="exact"/>
              <w:jc w:val="center"/>
              <w:textAlignment w:val="center"/>
              <w:rPr>
                <w:rFonts w:ascii="宋体" w:hAnsi="宋体" w:cs="宋体" w:hint="eastAsia"/>
                <w:color w:val="000000" w:themeColor="text1"/>
                <w:kern w:val="0"/>
                <w:szCs w:val="21"/>
                <w:lang w:bidi="ar"/>
              </w:rPr>
            </w:pPr>
          </w:p>
        </w:tc>
        <w:tc>
          <w:tcPr>
            <w:tcW w:w="1215" w:type="dxa"/>
            <w:tcBorders>
              <w:top w:val="single" w:sz="4" w:space="0" w:color="auto"/>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38DDE21" w14:textId="77777777" w:rsidR="00174C42" w:rsidRPr="00C462AC" w:rsidRDefault="00174C42">
            <w:pPr>
              <w:widowControl/>
              <w:spacing w:line="360" w:lineRule="exact"/>
              <w:jc w:val="center"/>
              <w:textAlignment w:val="center"/>
              <w:rPr>
                <w:rFonts w:ascii="宋体" w:hAnsi="宋体" w:cs="宋体" w:hint="eastAsia"/>
                <w:color w:val="000000" w:themeColor="text1"/>
                <w:kern w:val="0"/>
                <w:szCs w:val="21"/>
                <w:lang w:bidi="ar"/>
              </w:rPr>
            </w:pPr>
          </w:p>
        </w:tc>
      </w:tr>
      <w:tr w:rsidR="00174C42" w:rsidRPr="00C462AC" w14:paraId="0B087950" w14:textId="77777777">
        <w:trPr>
          <w:trHeight w:val="700"/>
          <w:jc w:val="center"/>
        </w:trPr>
        <w:tc>
          <w:tcPr>
            <w:tcW w:w="6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ACFE910" w14:textId="77777777" w:rsidR="00174C42" w:rsidRPr="00C462AC" w:rsidRDefault="00000000">
            <w:pPr>
              <w:widowControl/>
              <w:spacing w:line="360" w:lineRule="exact"/>
              <w:jc w:val="center"/>
              <w:textAlignment w:val="center"/>
              <w:rPr>
                <w:rFonts w:asciiTheme="minorEastAsia" w:eastAsiaTheme="minorEastAsia" w:hAnsiTheme="minorEastAsia" w:cstheme="minorEastAsia" w:hint="eastAsia"/>
                <w:color w:val="000000" w:themeColor="text1"/>
                <w:szCs w:val="21"/>
              </w:rPr>
            </w:pPr>
            <w:r w:rsidRPr="00C462AC">
              <w:rPr>
                <w:rFonts w:ascii="宋体" w:hAnsi="宋体" w:cs="宋体" w:hint="eastAsia"/>
                <w:color w:val="000000" w:themeColor="text1"/>
                <w:kern w:val="0"/>
                <w:szCs w:val="21"/>
                <w:lang w:bidi="ar"/>
              </w:rPr>
              <w:t>四</w:t>
            </w:r>
          </w:p>
        </w:tc>
        <w:tc>
          <w:tcPr>
            <w:tcW w:w="4494"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52CE5ED" w14:textId="77777777" w:rsidR="00174C42" w:rsidRPr="00C462AC" w:rsidRDefault="00000000">
            <w:pPr>
              <w:widowControl/>
              <w:spacing w:line="360" w:lineRule="exact"/>
              <w:jc w:val="center"/>
              <w:textAlignment w:val="center"/>
              <w:rPr>
                <w:rFonts w:asciiTheme="minorEastAsia" w:eastAsiaTheme="minorEastAsia" w:hAnsiTheme="minorEastAsia" w:cstheme="minorEastAsia" w:hint="eastAsia"/>
                <w:color w:val="000000" w:themeColor="text1"/>
                <w:szCs w:val="21"/>
              </w:rPr>
            </w:pPr>
            <w:r w:rsidRPr="00C462AC">
              <w:rPr>
                <w:rFonts w:ascii="宋体" w:hAnsi="宋体" w:cs="宋体" w:hint="eastAsia"/>
                <w:color w:val="000000" w:themeColor="text1"/>
                <w:kern w:val="0"/>
                <w:szCs w:val="21"/>
                <w:lang w:bidi="ar"/>
              </w:rPr>
              <w:t>业务运营费</w:t>
            </w:r>
          </w:p>
        </w:tc>
        <w:tc>
          <w:tcPr>
            <w:tcW w:w="13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67D8A24" w14:textId="77777777" w:rsidR="00174C42" w:rsidRPr="00C462AC" w:rsidRDefault="00000000">
            <w:pPr>
              <w:widowControl/>
              <w:spacing w:line="360" w:lineRule="exact"/>
              <w:jc w:val="center"/>
              <w:textAlignment w:val="center"/>
              <w:rPr>
                <w:rFonts w:ascii="宋体" w:hAnsi="宋体" w:cs="宋体" w:hint="eastAsia"/>
                <w:color w:val="000000" w:themeColor="text1"/>
                <w:kern w:val="0"/>
                <w:szCs w:val="21"/>
                <w:lang w:bidi="ar"/>
              </w:rPr>
            </w:pPr>
            <w:r w:rsidRPr="00C462AC">
              <w:rPr>
                <w:rFonts w:ascii="宋体" w:hAnsi="宋体" w:cs="宋体" w:hint="eastAsia"/>
                <w:color w:val="000000" w:themeColor="text1"/>
                <w:kern w:val="0"/>
                <w:szCs w:val="21"/>
                <w:lang w:bidi="ar"/>
              </w:rPr>
              <w:t>1009</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9296723" w14:textId="77777777" w:rsidR="00174C42" w:rsidRPr="00C462AC" w:rsidRDefault="00000000">
            <w:pPr>
              <w:widowControl/>
              <w:spacing w:line="360" w:lineRule="exact"/>
              <w:jc w:val="center"/>
              <w:textAlignment w:val="center"/>
              <w:rPr>
                <w:rFonts w:ascii="宋体" w:hAnsi="宋体" w:cs="宋体" w:hint="eastAsia"/>
                <w:color w:val="000000" w:themeColor="text1"/>
                <w:kern w:val="0"/>
                <w:szCs w:val="21"/>
                <w:lang w:bidi="ar"/>
              </w:rPr>
            </w:pPr>
            <w:r w:rsidRPr="00C462AC">
              <w:rPr>
                <w:rFonts w:ascii="宋体" w:hAnsi="宋体" w:cs="宋体" w:hint="eastAsia"/>
                <w:color w:val="000000" w:themeColor="text1"/>
                <w:kern w:val="0"/>
                <w:szCs w:val="21"/>
                <w:lang w:bidi="ar"/>
              </w:rPr>
              <w:t>0.15</w:t>
            </w:r>
          </w:p>
        </w:tc>
        <w:tc>
          <w:tcPr>
            <w:tcW w:w="12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4667E50" w14:textId="77777777" w:rsidR="00174C42" w:rsidRPr="00C462AC" w:rsidRDefault="00000000">
            <w:pPr>
              <w:spacing w:line="360" w:lineRule="exact"/>
              <w:jc w:val="center"/>
              <w:rPr>
                <w:rFonts w:asciiTheme="minorEastAsia" w:eastAsiaTheme="minorEastAsia" w:hAnsiTheme="minorEastAsia" w:cstheme="minorEastAsia" w:hint="eastAsia"/>
                <w:color w:val="000000" w:themeColor="text1"/>
                <w:szCs w:val="21"/>
              </w:rPr>
            </w:pPr>
            <w:r w:rsidRPr="00C462AC">
              <w:rPr>
                <w:rFonts w:ascii="宋体" w:hAnsi="宋体" w:cs="宋体" w:hint="eastAsia"/>
                <w:color w:val="000000" w:themeColor="text1"/>
                <w:kern w:val="0"/>
                <w:szCs w:val="21"/>
                <w:lang w:bidi="ar"/>
              </w:rPr>
              <w:t>151.35</w:t>
            </w:r>
          </w:p>
        </w:tc>
      </w:tr>
      <w:tr w:rsidR="00174C42" w:rsidRPr="00C462AC" w14:paraId="167A7AE2" w14:textId="77777777">
        <w:trPr>
          <w:trHeight w:val="490"/>
          <w:jc w:val="center"/>
        </w:trPr>
        <w:tc>
          <w:tcPr>
            <w:tcW w:w="625"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F22B905" w14:textId="77777777" w:rsidR="00174C42" w:rsidRPr="00C462AC" w:rsidRDefault="00000000">
            <w:pPr>
              <w:widowControl/>
              <w:spacing w:line="360" w:lineRule="exact"/>
              <w:jc w:val="center"/>
              <w:textAlignment w:val="center"/>
              <w:rPr>
                <w:rFonts w:asciiTheme="minorEastAsia" w:eastAsiaTheme="minorEastAsia" w:hAnsiTheme="minorEastAsia" w:cstheme="minorEastAsia" w:hint="eastAsia"/>
                <w:color w:val="000000" w:themeColor="text1"/>
                <w:szCs w:val="21"/>
              </w:rPr>
            </w:pPr>
            <w:r w:rsidRPr="00C462AC">
              <w:rPr>
                <w:rFonts w:ascii="宋体" w:hAnsi="宋体" w:cs="宋体" w:hint="eastAsia"/>
                <w:color w:val="000000" w:themeColor="text1"/>
                <w:kern w:val="0"/>
                <w:szCs w:val="21"/>
                <w:lang w:bidi="ar"/>
              </w:rPr>
              <w:t>五</w:t>
            </w:r>
          </w:p>
        </w:tc>
        <w:tc>
          <w:tcPr>
            <w:tcW w:w="2094"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220CF2E" w14:textId="77777777" w:rsidR="00174C42" w:rsidRPr="00C462AC" w:rsidRDefault="00000000">
            <w:pPr>
              <w:widowControl/>
              <w:spacing w:line="360" w:lineRule="exact"/>
              <w:jc w:val="center"/>
              <w:textAlignment w:val="center"/>
              <w:rPr>
                <w:rFonts w:asciiTheme="minorEastAsia" w:eastAsiaTheme="minorEastAsia" w:hAnsiTheme="minorEastAsia" w:cstheme="minorEastAsia" w:hint="eastAsia"/>
                <w:color w:val="000000" w:themeColor="text1"/>
                <w:szCs w:val="21"/>
              </w:rPr>
            </w:pPr>
            <w:r w:rsidRPr="00C462AC">
              <w:rPr>
                <w:rFonts w:ascii="宋体" w:hAnsi="宋体" w:cs="宋体" w:hint="eastAsia"/>
                <w:color w:val="000000" w:themeColor="text1"/>
                <w:kern w:val="0"/>
                <w:szCs w:val="21"/>
                <w:lang w:bidi="ar"/>
              </w:rPr>
              <w:t>数据工程费</w:t>
            </w: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FB8F3CC" w14:textId="77777777" w:rsidR="00174C42" w:rsidRPr="00C462AC" w:rsidRDefault="00000000">
            <w:pPr>
              <w:widowControl/>
              <w:spacing w:line="360" w:lineRule="exact"/>
              <w:jc w:val="center"/>
              <w:textAlignment w:val="center"/>
              <w:rPr>
                <w:rFonts w:asciiTheme="minorEastAsia" w:eastAsiaTheme="minorEastAsia" w:hAnsiTheme="minorEastAsia" w:cstheme="minorEastAsia" w:hint="eastAsia"/>
                <w:color w:val="000000" w:themeColor="text1"/>
                <w:kern w:val="0"/>
                <w:szCs w:val="21"/>
              </w:rPr>
            </w:pPr>
            <w:r w:rsidRPr="00C462AC">
              <w:rPr>
                <w:rFonts w:ascii="宋体" w:hAnsi="宋体" w:cs="宋体" w:hint="eastAsia"/>
                <w:color w:val="000000" w:themeColor="text1"/>
                <w:kern w:val="0"/>
                <w:szCs w:val="21"/>
                <w:lang w:bidi="ar"/>
              </w:rPr>
              <w:t>数据产品（应用）研发</w:t>
            </w:r>
          </w:p>
        </w:tc>
        <w:tc>
          <w:tcPr>
            <w:tcW w:w="13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56DBC05" w14:textId="77777777" w:rsidR="00174C42" w:rsidRPr="00C462AC" w:rsidRDefault="00174C42">
            <w:pPr>
              <w:spacing w:line="360" w:lineRule="exact"/>
              <w:jc w:val="center"/>
              <w:rPr>
                <w:rFonts w:asciiTheme="minorEastAsia" w:eastAsiaTheme="minorEastAsia" w:hAnsiTheme="minorEastAsia" w:cstheme="minorEastAsia" w:hint="eastAsia"/>
                <w:color w:val="000000" w:themeColor="text1"/>
                <w:szCs w:val="21"/>
              </w:rPr>
            </w:pP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DD2B64D" w14:textId="77777777" w:rsidR="00174C42" w:rsidRPr="00C462AC" w:rsidRDefault="00174C42">
            <w:pPr>
              <w:spacing w:line="360" w:lineRule="exact"/>
              <w:jc w:val="center"/>
              <w:rPr>
                <w:rFonts w:asciiTheme="minorEastAsia" w:eastAsiaTheme="minorEastAsia" w:hAnsiTheme="minorEastAsia" w:cstheme="minorEastAsia" w:hint="eastAsia"/>
                <w:color w:val="000000" w:themeColor="text1"/>
                <w:szCs w:val="21"/>
              </w:rPr>
            </w:pPr>
          </w:p>
        </w:tc>
        <w:tc>
          <w:tcPr>
            <w:tcW w:w="1215" w:type="dxa"/>
            <w:tcBorders>
              <w:top w:val="single" w:sz="4" w:space="0" w:color="000000"/>
              <w:left w:val="single" w:sz="4" w:space="0" w:color="000000"/>
              <w:bottom w:val="single" w:sz="4" w:space="0" w:color="auto"/>
              <w:right w:val="single" w:sz="4" w:space="0" w:color="000000"/>
            </w:tcBorders>
            <w:shd w:val="clear" w:color="auto" w:fill="auto"/>
            <w:tcMar>
              <w:top w:w="15" w:type="dxa"/>
              <w:left w:w="15" w:type="dxa"/>
              <w:right w:w="15" w:type="dxa"/>
            </w:tcMar>
            <w:vAlign w:val="center"/>
          </w:tcPr>
          <w:p w14:paraId="77A8816F" w14:textId="77777777" w:rsidR="00174C42" w:rsidRPr="00C462AC" w:rsidRDefault="00174C42">
            <w:pPr>
              <w:spacing w:line="360" w:lineRule="exact"/>
              <w:jc w:val="center"/>
              <w:rPr>
                <w:rFonts w:asciiTheme="minorEastAsia" w:eastAsiaTheme="minorEastAsia" w:hAnsiTheme="minorEastAsia" w:cstheme="minorEastAsia" w:hint="eastAsia"/>
                <w:color w:val="000000" w:themeColor="text1"/>
                <w:szCs w:val="21"/>
              </w:rPr>
            </w:pPr>
          </w:p>
        </w:tc>
      </w:tr>
      <w:tr w:rsidR="00174C42" w:rsidRPr="00C462AC" w14:paraId="326C7B9B" w14:textId="77777777">
        <w:trPr>
          <w:trHeight w:val="845"/>
          <w:jc w:val="center"/>
        </w:trPr>
        <w:tc>
          <w:tcPr>
            <w:tcW w:w="62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3C8F7CE" w14:textId="77777777" w:rsidR="00174C42" w:rsidRPr="00C462AC" w:rsidRDefault="00174C42">
            <w:pPr>
              <w:spacing w:line="360" w:lineRule="exact"/>
              <w:jc w:val="center"/>
              <w:rPr>
                <w:rFonts w:asciiTheme="minorEastAsia" w:eastAsiaTheme="minorEastAsia" w:hAnsiTheme="minorEastAsia" w:cstheme="minorEastAsia" w:hint="eastAsia"/>
                <w:color w:val="000000" w:themeColor="text1"/>
                <w:szCs w:val="21"/>
              </w:rPr>
            </w:pPr>
          </w:p>
        </w:tc>
        <w:tc>
          <w:tcPr>
            <w:tcW w:w="209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FD79384" w14:textId="77777777" w:rsidR="00174C42" w:rsidRPr="00C462AC" w:rsidRDefault="00174C42">
            <w:pPr>
              <w:spacing w:line="360" w:lineRule="exact"/>
              <w:jc w:val="center"/>
              <w:rPr>
                <w:rFonts w:asciiTheme="minorEastAsia" w:eastAsiaTheme="minorEastAsia" w:hAnsiTheme="minorEastAsia" w:cstheme="minorEastAsia" w:hint="eastAsia"/>
                <w:color w:val="000000" w:themeColor="text1"/>
                <w:szCs w:val="21"/>
              </w:rPr>
            </w:pP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C432E8F" w14:textId="77777777" w:rsidR="00174C42" w:rsidRPr="00C462AC" w:rsidRDefault="00000000">
            <w:pPr>
              <w:widowControl/>
              <w:spacing w:line="360" w:lineRule="exact"/>
              <w:jc w:val="center"/>
              <w:textAlignment w:val="center"/>
              <w:rPr>
                <w:rFonts w:asciiTheme="minorEastAsia" w:eastAsiaTheme="minorEastAsia" w:hAnsiTheme="minorEastAsia" w:cstheme="minorEastAsia" w:hint="eastAsia"/>
                <w:color w:val="000000" w:themeColor="text1"/>
                <w:kern w:val="0"/>
                <w:szCs w:val="21"/>
              </w:rPr>
            </w:pPr>
            <w:r w:rsidRPr="00C462AC">
              <w:rPr>
                <w:rFonts w:ascii="宋体" w:hAnsi="宋体" w:cs="宋体" w:hint="eastAsia"/>
                <w:color w:val="000000" w:themeColor="text1"/>
                <w:kern w:val="0"/>
                <w:szCs w:val="21"/>
                <w:lang w:bidi="ar"/>
              </w:rPr>
              <w:t>数据标准化、盘点、目录构建、数据治理等</w:t>
            </w:r>
          </w:p>
        </w:tc>
        <w:tc>
          <w:tcPr>
            <w:tcW w:w="13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14:paraId="085DE451" w14:textId="77777777" w:rsidR="00174C42" w:rsidRPr="00C462AC" w:rsidRDefault="00174C42">
            <w:pPr>
              <w:widowControl/>
              <w:spacing w:line="360" w:lineRule="exact"/>
              <w:jc w:val="center"/>
              <w:textAlignment w:val="center"/>
              <w:rPr>
                <w:rFonts w:ascii="宋体" w:hAnsi="宋体" w:cs="宋体" w:hint="eastAsia"/>
                <w:color w:val="000000" w:themeColor="text1"/>
                <w:kern w:val="0"/>
                <w:szCs w:val="21"/>
                <w:lang w:bidi="ar"/>
              </w:rPr>
            </w:pP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tcPr>
          <w:p w14:paraId="150CAC07" w14:textId="77777777" w:rsidR="00174C42" w:rsidRPr="00C462AC" w:rsidRDefault="00174C42">
            <w:pPr>
              <w:widowControl/>
              <w:spacing w:line="360" w:lineRule="exact"/>
              <w:jc w:val="center"/>
              <w:textAlignment w:val="center"/>
              <w:rPr>
                <w:rFonts w:ascii="宋体" w:hAnsi="宋体" w:cs="宋体" w:hint="eastAsia"/>
                <w:color w:val="000000" w:themeColor="text1"/>
                <w:kern w:val="0"/>
                <w:szCs w:val="21"/>
                <w:lang w:bidi="ar"/>
              </w:rPr>
            </w:pPr>
          </w:p>
        </w:tc>
        <w:tc>
          <w:tcPr>
            <w:tcW w:w="1215" w:type="dxa"/>
            <w:tcBorders>
              <w:top w:val="single" w:sz="4" w:space="0" w:color="auto"/>
              <w:left w:val="single" w:sz="4" w:space="0" w:color="000000"/>
              <w:bottom w:val="single" w:sz="4" w:space="0" w:color="auto"/>
              <w:right w:val="single" w:sz="4" w:space="0" w:color="000000"/>
            </w:tcBorders>
            <w:shd w:val="clear" w:color="auto" w:fill="auto"/>
            <w:tcMar>
              <w:top w:w="15" w:type="dxa"/>
              <w:left w:w="15" w:type="dxa"/>
              <w:right w:w="15" w:type="dxa"/>
            </w:tcMar>
          </w:tcPr>
          <w:p w14:paraId="22304FA7" w14:textId="77777777" w:rsidR="00174C42" w:rsidRPr="00C462AC" w:rsidRDefault="00174C42">
            <w:pPr>
              <w:widowControl/>
              <w:spacing w:line="360" w:lineRule="exact"/>
              <w:jc w:val="center"/>
              <w:textAlignment w:val="center"/>
              <w:rPr>
                <w:rFonts w:ascii="宋体" w:hAnsi="宋体" w:cs="宋体" w:hint="eastAsia"/>
                <w:color w:val="000000" w:themeColor="text1"/>
                <w:kern w:val="0"/>
                <w:szCs w:val="21"/>
                <w:lang w:bidi="ar"/>
              </w:rPr>
            </w:pPr>
          </w:p>
        </w:tc>
      </w:tr>
      <w:tr w:rsidR="00174C42" w:rsidRPr="00C462AC" w14:paraId="08D4EA9B" w14:textId="77777777">
        <w:trPr>
          <w:trHeight w:val="905"/>
          <w:jc w:val="center"/>
        </w:trPr>
        <w:tc>
          <w:tcPr>
            <w:tcW w:w="62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6CEBD28" w14:textId="77777777" w:rsidR="00174C42" w:rsidRPr="00C462AC" w:rsidRDefault="00174C42">
            <w:pPr>
              <w:spacing w:line="360" w:lineRule="exact"/>
              <w:jc w:val="center"/>
              <w:rPr>
                <w:rFonts w:asciiTheme="minorEastAsia" w:eastAsiaTheme="minorEastAsia" w:hAnsiTheme="minorEastAsia" w:cstheme="minorEastAsia" w:hint="eastAsia"/>
                <w:color w:val="000000" w:themeColor="text1"/>
                <w:szCs w:val="21"/>
              </w:rPr>
            </w:pPr>
          </w:p>
        </w:tc>
        <w:tc>
          <w:tcPr>
            <w:tcW w:w="209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43B64D3" w14:textId="77777777" w:rsidR="00174C42" w:rsidRPr="00C462AC" w:rsidRDefault="00174C42">
            <w:pPr>
              <w:spacing w:line="360" w:lineRule="exact"/>
              <w:jc w:val="center"/>
              <w:rPr>
                <w:rFonts w:asciiTheme="minorEastAsia" w:eastAsiaTheme="minorEastAsia" w:hAnsiTheme="minorEastAsia" w:cstheme="minorEastAsia" w:hint="eastAsia"/>
                <w:color w:val="000000" w:themeColor="text1"/>
                <w:szCs w:val="21"/>
              </w:rPr>
            </w:pPr>
          </w:p>
        </w:tc>
        <w:tc>
          <w:tcPr>
            <w:tcW w:w="24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597BC75" w14:textId="77777777" w:rsidR="00174C42" w:rsidRPr="00C462AC" w:rsidRDefault="00000000">
            <w:pPr>
              <w:widowControl/>
              <w:spacing w:line="360" w:lineRule="exact"/>
              <w:jc w:val="center"/>
              <w:textAlignment w:val="center"/>
              <w:rPr>
                <w:rFonts w:asciiTheme="minorEastAsia" w:eastAsiaTheme="minorEastAsia" w:hAnsiTheme="minorEastAsia" w:cstheme="minorEastAsia" w:hint="eastAsia"/>
                <w:color w:val="000000" w:themeColor="text1"/>
                <w:kern w:val="0"/>
                <w:szCs w:val="21"/>
              </w:rPr>
            </w:pPr>
            <w:r w:rsidRPr="00C462AC">
              <w:rPr>
                <w:rFonts w:ascii="宋体" w:hAnsi="宋体" w:cs="宋体" w:hint="eastAsia"/>
                <w:color w:val="000000" w:themeColor="text1"/>
                <w:kern w:val="0"/>
                <w:szCs w:val="21"/>
                <w:lang w:bidi="ar"/>
              </w:rPr>
              <w:t>数据接入、上传、下发、数据产品（应用）实施</w:t>
            </w:r>
          </w:p>
        </w:tc>
        <w:tc>
          <w:tcPr>
            <w:tcW w:w="13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925AB20" w14:textId="77777777" w:rsidR="00174C42" w:rsidRPr="00C462AC" w:rsidRDefault="00174C42">
            <w:pPr>
              <w:widowControl/>
              <w:spacing w:line="360" w:lineRule="exact"/>
              <w:jc w:val="center"/>
              <w:textAlignment w:val="center"/>
              <w:rPr>
                <w:rFonts w:ascii="宋体" w:hAnsi="宋体" w:cs="宋体" w:hint="eastAsia"/>
                <w:color w:val="000000" w:themeColor="text1"/>
                <w:kern w:val="0"/>
                <w:szCs w:val="21"/>
                <w:lang w:bidi="ar"/>
              </w:rPr>
            </w:pP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5229D33" w14:textId="77777777" w:rsidR="00174C42" w:rsidRPr="00C462AC" w:rsidRDefault="00174C42">
            <w:pPr>
              <w:widowControl/>
              <w:spacing w:line="360" w:lineRule="exact"/>
              <w:jc w:val="center"/>
              <w:textAlignment w:val="center"/>
              <w:rPr>
                <w:rFonts w:ascii="宋体" w:hAnsi="宋体" w:cs="宋体" w:hint="eastAsia"/>
                <w:color w:val="000000" w:themeColor="text1"/>
                <w:kern w:val="0"/>
                <w:szCs w:val="21"/>
                <w:lang w:bidi="ar"/>
              </w:rPr>
            </w:pPr>
          </w:p>
        </w:tc>
        <w:tc>
          <w:tcPr>
            <w:tcW w:w="1215" w:type="dxa"/>
            <w:tcBorders>
              <w:top w:val="single" w:sz="4" w:space="0" w:color="auto"/>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BF59EAC" w14:textId="77777777" w:rsidR="00174C42" w:rsidRPr="00C462AC" w:rsidRDefault="00174C42">
            <w:pPr>
              <w:widowControl/>
              <w:spacing w:line="360" w:lineRule="exact"/>
              <w:jc w:val="center"/>
              <w:textAlignment w:val="center"/>
              <w:rPr>
                <w:rFonts w:ascii="宋体" w:hAnsi="宋体" w:cs="宋体" w:hint="eastAsia"/>
                <w:color w:val="000000" w:themeColor="text1"/>
                <w:kern w:val="0"/>
                <w:szCs w:val="21"/>
                <w:lang w:bidi="ar"/>
              </w:rPr>
            </w:pPr>
          </w:p>
        </w:tc>
      </w:tr>
      <w:tr w:rsidR="00174C42" w:rsidRPr="00C462AC" w14:paraId="1878174C" w14:textId="77777777">
        <w:trPr>
          <w:trHeight w:val="455"/>
          <w:jc w:val="center"/>
        </w:trPr>
        <w:tc>
          <w:tcPr>
            <w:tcW w:w="62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B38DFAC" w14:textId="77777777" w:rsidR="00174C42" w:rsidRPr="00C462AC" w:rsidRDefault="00000000">
            <w:pPr>
              <w:widowControl/>
              <w:spacing w:line="360" w:lineRule="exact"/>
              <w:jc w:val="center"/>
              <w:textAlignment w:val="center"/>
              <w:rPr>
                <w:rFonts w:asciiTheme="minorEastAsia" w:eastAsiaTheme="minorEastAsia" w:hAnsiTheme="minorEastAsia" w:cstheme="minorEastAsia" w:hint="eastAsia"/>
                <w:color w:val="000000" w:themeColor="text1"/>
                <w:szCs w:val="21"/>
              </w:rPr>
            </w:pPr>
            <w:r w:rsidRPr="00C462AC">
              <w:rPr>
                <w:rFonts w:ascii="宋体" w:hAnsi="宋体" w:cs="宋体" w:hint="eastAsia"/>
                <w:color w:val="000000" w:themeColor="text1"/>
                <w:kern w:val="0"/>
                <w:szCs w:val="21"/>
                <w:lang w:bidi="ar"/>
              </w:rPr>
              <w:t>六</w:t>
            </w:r>
          </w:p>
        </w:tc>
        <w:tc>
          <w:tcPr>
            <w:tcW w:w="4494" w:type="dxa"/>
            <w:gridSpan w:val="2"/>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FE9BF7E" w14:textId="77777777" w:rsidR="00174C42" w:rsidRPr="00C462AC" w:rsidRDefault="00000000">
            <w:pPr>
              <w:widowControl/>
              <w:spacing w:line="360" w:lineRule="exact"/>
              <w:jc w:val="center"/>
              <w:textAlignment w:val="center"/>
              <w:rPr>
                <w:rFonts w:asciiTheme="minorEastAsia" w:eastAsiaTheme="minorEastAsia" w:hAnsiTheme="minorEastAsia" w:cstheme="minorEastAsia" w:hint="eastAsia"/>
                <w:color w:val="000000" w:themeColor="text1"/>
                <w:kern w:val="0"/>
                <w:szCs w:val="21"/>
              </w:rPr>
            </w:pPr>
            <w:r w:rsidRPr="00C462AC">
              <w:rPr>
                <w:rFonts w:ascii="宋体" w:hAnsi="宋体" w:cs="宋体" w:hint="eastAsia"/>
                <w:color w:val="000000" w:themeColor="text1"/>
                <w:kern w:val="0"/>
                <w:szCs w:val="21"/>
                <w:lang w:bidi="ar"/>
              </w:rPr>
              <w:t>其它费用</w:t>
            </w:r>
          </w:p>
        </w:tc>
        <w:tc>
          <w:tcPr>
            <w:tcW w:w="132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5644846" w14:textId="77777777" w:rsidR="00174C42" w:rsidRPr="00C462AC" w:rsidRDefault="00000000">
            <w:pPr>
              <w:widowControl/>
              <w:spacing w:line="360" w:lineRule="exact"/>
              <w:jc w:val="center"/>
              <w:textAlignment w:val="center"/>
              <w:rPr>
                <w:rFonts w:ascii="宋体" w:hAnsi="宋体" w:cs="宋体" w:hint="eastAsia"/>
                <w:color w:val="000000" w:themeColor="text1"/>
                <w:kern w:val="0"/>
                <w:szCs w:val="21"/>
                <w:lang w:bidi="ar"/>
              </w:rPr>
            </w:pPr>
            <w:r w:rsidRPr="00C462AC">
              <w:rPr>
                <w:rFonts w:ascii="宋体" w:hAnsi="宋体" w:cs="宋体" w:hint="eastAsia"/>
                <w:color w:val="000000" w:themeColor="text1"/>
                <w:kern w:val="0"/>
                <w:szCs w:val="21"/>
                <w:lang w:bidi="ar"/>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33576E1" w14:textId="77777777" w:rsidR="00174C42" w:rsidRPr="00C462AC" w:rsidRDefault="00000000">
            <w:pPr>
              <w:widowControl/>
              <w:spacing w:line="360" w:lineRule="exact"/>
              <w:jc w:val="center"/>
              <w:textAlignment w:val="center"/>
              <w:rPr>
                <w:rFonts w:ascii="宋体" w:hAnsi="宋体" w:cs="宋体" w:hint="eastAsia"/>
                <w:color w:val="000000" w:themeColor="text1"/>
                <w:kern w:val="0"/>
                <w:szCs w:val="21"/>
                <w:lang w:bidi="ar"/>
              </w:rPr>
            </w:pPr>
            <w:r w:rsidRPr="00C462AC">
              <w:rPr>
                <w:rFonts w:ascii="宋体" w:hAnsi="宋体" w:cs="宋体" w:hint="eastAsia"/>
                <w:color w:val="000000" w:themeColor="text1"/>
                <w:kern w:val="0"/>
                <w:szCs w:val="21"/>
                <w:lang w:bidi="ar"/>
              </w:rPr>
              <w:t>-</w:t>
            </w:r>
          </w:p>
        </w:tc>
        <w:tc>
          <w:tcPr>
            <w:tcW w:w="12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51E5A3A" w14:textId="77777777" w:rsidR="00174C42" w:rsidRPr="00C462AC" w:rsidRDefault="00174C42">
            <w:pPr>
              <w:widowControl/>
              <w:spacing w:line="360" w:lineRule="exact"/>
              <w:jc w:val="center"/>
              <w:textAlignment w:val="center"/>
              <w:rPr>
                <w:rFonts w:ascii="宋体" w:hAnsi="宋体" w:cs="宋体" w:hint="eastAsia"/>
                <w:color w:val="000000" w:themeColor="text1"/>
                <w:kern w:val="0"/>
                <w:szCs w:val="21"/>
                <w:lang w:bidi="ar"/>
              </w:rPr>
            </w:pPr>
          </w:p>
        </w:tc>
      </w:tr>
      <w:tr w:rsidR="00174C42" w:rsidRPr="00C462AC" w14:paraId="68822E5C" w14:textId="77777777">
        <w:trPr>
          <w:trHeight w:val="525"/>
          <w:jc w:val="center"/>
        </w:trPr>
        <w:tc>
          <w:tcPr>
            <w:tcW w:w="7887" w:type="dxa"/>
            <w:gridSpan w:val="5"/>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222893D" w14:textId="77777777" w:rsidR="00174C42" w:rsidRPr="00C462AC" w:rsidRDefault="00000000">
            <w:pPr>
              <w:widowControl/>
              <w:spacing w:line="360" w:lineRule="exact"/>
              <w:jc w:val="center"/>
              <w:textAlignment w:val="center"/>
              <w:rPr>
                <w:rFonts w:ascii="宋体" w:hAnsi="宋体" w:cs="宋体" w:hint="eastAsia"/>
                <w:color w:val="000000" w:themeColor="text1"/>
                <w:kern w:val="0"/>
                <w:szCs w:val="21"/>
                <w:lang w:bidi="ar"/>
              </w:rPr>
            </w:pPr>
            <w:r w:rsidRPr="00C462AC">
              <w:rPr>
                <w:rFonts w:ascii="宋体" w:hAnsi="宋体" w:cs="宋体" w:hint="eastAsia"/>
                <w:b/>
                <w:bCs/>
                <w:color w:val="000000" w:themeColor="text1"/>
                <w:kern w:val="0"/>
                <w:szCs w:val="21"/>
                <w:lang w:bidi="ar"/>
              </w:rPr>
              <w:t>总   计</w:t>
            </w:r>
          </w:p>
        </w:tc>
        <w:tc>
          <w:tcPr>
            <w:tcW w:w="12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1F7BFB5" w14:textId="77777777" w:rsidR="00174C42" w:rsidRPr="00C462AC" w:rsidRDefault="00000000">
            <w:pPr>
              <w:widowControl/>
              <w:spacing w:line="360" w:lineRule="exact"/>
              <w:jc w:val="center"/>
              <w:textAlignment w:val="center"/>
              <w:rPr>
                <w:rFonts w:ascii="宋体" w:hAnsi="宋体" w:cs="宋体" w:hint="eastAsia"/>
                <w:color w:val="000000" w:themeColor="text1"/>
                <w:kern w:val="0"/>
                <w:szCs w:val="21"/>
                <w:lang w:bidi="ar"/>
              </w:rPr>
            </w:pPr>
            <w:r w:rsidRPr="00C462AC">
              <w:rPr>
                <w:rFonts w:ascii="宋体" w:hAnsi="宋体" w:cs="宋体" w:hint="eastAsia"/>
                <w:color w:val="000000" w:themeColor="text1"/>
                <w:kern w:val="0"/>
                <w:szCs w:val="21"/>
                <w:lang w:bidi="ar"/>
              </w:rPr>
              <w:t>151.35</w:t>
            </w:r>
          </w:p>
        </w:tc>
      </w:tr>
    </w:tbl>
    <w:p w14:paraId="653974AF" w14:textId="77777777" w:rsidR="00174C42" w:rsidRPr="00C462AC" w:rsidRDefault="00000000">
      <w:pPr>
        <w:spacing w:line="360" w:lineRule="exact"/>
        <w:ind w:firstLineChars="200" w:firstLine="422"/>
        <w:rPr>
          <w:rFonts w:ascii="宋体" w:hAnsi="宋体" w:cs="宋体" w:hint="eastAsia"/>
          <w:b/>
          <w:bCs/>
          <w:color w:val="000000" w:themeColor="text1"/>
          <w:szCs w:val="21"/>
        </w:rPr>
      </w:pPr>
      <w:r w:rsidRPr="00C462AC">
        <w:rPr>
          <w:rFonts w:ascii="宋体" w:hAnsi="宋体" w:cs="宋体" w:hint="eastAsia"/>
          <w:b/>
          <w:bCs/>
          <w:color w:val="000000" w:themeColor="text1"/>
          <w:szCs w:val="21"/>
        </w:rPr>
        <w:t>（1）咨询设计费</w:t>
      </w:r>
    </w:p>
    <w:p w14:paraId="683E41AD" w14:textId="77777777" w:rsidR="00174C42" w:rsidRPr="00C462AC" w:rsidRDefault="00000000">
      <w:pPr>
        <w:pStyle w:val="a0"/>
        <w:spacing w:line="360" w:lineRule="exact"/>
        <w:ind w:firstLineChars="200"/>
        <w:rPr>
          <w:rFonts w:ascii="宋体" w:hAnsi="宋体" w:cs="宋体" w:hint="eastAsia"/>
          <w:color w:val="000000" w:themeColor="text1"/>
          <w:sz w:val="21"/>
          <w:szCs w:val="21"/>
        </w:rPr>
      </w:pPr>
      <w:r w:rsidRPr="00C462AC">
        <w:rPr>
          <w:rFonts w:ascii="宋体" w:hAnsi="宋体" w:cs="宋体" w:hint="eastAsia"/>
          <w:color w:val="000000" w:themeColor="text1"/>
          <w:sz w:val="21"/>
          <w:szCs w:val="21"/>
        </w:rPr>
        <w:t>不涉及。</w:t>
      </w:r>
    </w:p>
    <w:p w14:paraId="376A7D76" w14:textId="77777777" w:rsidR="00174C42" w:rsidRPr="00C462AC" w:rsidRDefault="00000000">
      <w:pPr>
        <w:pStyle w:val="a4"/>
        <w:spacing w:after="0" w:line="360" w:lineRule="exact"/>
        <w:ind w:firstLineChars="200" w:firstLine="422"/>
        <w:rPr>
          <w:rFonts w:ascii="宋体" w:hAnsi="宋体" w:cs="宋体" w:hint="eastAsia"/>
          <w:b/>
          <w:bCs/>
          <w:color w:val="000000" w:themeColor="text1"/>
          <w:szCs w:val="21"/>
        </w:rPr>
      </w:pPr>
      <w:r w:rsidRPr="00C462AC">
        <w:rPr>
          <w:rFonts w:ascii="宋体" w:hAnsi="宋体" w:cs="宋体" w:hint="eastAsia"/>
          <w:b/>
          <w:bCs/>
          <w:color w:val="000000" w:themeColor="text1"/>
          <w:szCs w:val="21"/>
        </w:rPr>
        <w:t>（2）系统开发费</w:t>
      </w:r>
    </w:p>
    <w:p w14:paraId="0B5BFC20" w14:textId="77777777" w:rsidR="00174C42" w:rsidRPr="00C462AC" w:rsidRDefault="00000000">
      <w:pPr>
        <w:pStyle w:val="a4"/>
        <w:spacing w:after="0" w:line="360" w:lineRule="exact"/>
        <w:ind w:firstLineChars="200" w:firstLine="420"/>
        <w:rPr>
          <w:rFonts w:ascii="宋体" w:hAnsi="宋体" w:cs="宋体" w:hint="eastAsia"/>
          <w:color w:val="000000" w:themeColor="text1"/>
          <w:szCs w:val="21"/>
        </w:rPr>
      </w:pPr>
      <w:r w:rsidRPr="00C462AC">
        <w:rPr>
          <w:rFonts w:ascii="宋体" w:hAnsi="宋体" w:cs="宋体" w:hint="eastAsia"/>
          <w:color w:val="000000" w:themeColor="text1"/>
          <w:szCs w:val="21"/>
        </w:rPr>
        <w:t>不涉及。</w:t>
      </w:r>
    </w:p>
    <w:p w14:paraId="62E40C73" w14:textId="77777777" w:rsidR="00174C42" w:rsidRPr="00C462AC" w:rsidRDefault="00000000">
      <w:pPr>
        <w:pStyle w:val="a4"/>
        <w:spacing w:after="0" w:line="360" w:lineRule="exact"/>
        <w:ind w:firstLineChars="200" w:firstLine="422"/>
        <w:rPr>
          <w:rFonts w:ascii="宋体" w:hAnsi="宋体" w:cs="宋体" w:hint="eastAsia"/>
          <w:b/>
          <w:bCs/>
          <w:color w:val="000000" w:themeColor="text1"/>
          <w:szCs w:val="21"/>
        </w:rPr>
      </w:pPr>
      <w:r w:rsidRPr="00C462AC">
        <w:rPr>
          <w:rFonts w:ascii="宋体" w:hAnsi="宋体" w:cs="宋体" w:hint="eastAsia"/>
          <w:b/>
          <w:bCs/>
          <w:color w:val="000000" w:themeColor="text1"/>
          <w:szCs w:val="21"/>
        </w:rPr>
        <w:t>（3）集成实施费</w:t>
      </w:r>
    </w:p>
    <w:p w14:paraId="61BE73CA" w14:textId="77777777" w:rsidR="00174C42" w:rsidRPr="00C462AC" w:rsidRDefault="00000000">
      <w:pPr>
        <w:pStyle w:val="a4"/>
        <w:spacing w:after="0" w:line="360" w:lineRule="exact"/>
        <w:ind w:firstLineChars="200" w:firstLine="420"/>
        <w:rPr>
          <w:rFonts w:ascii="宋体" w:hAnsi="宋体" w:cs="宋体" w:hint="eastAsia"/>
          <w:color w:val="000000" w:themeColor="text1"/>
          <w:szCs w:val="21"/>
        </w:rPr>
      </w:pPr>
      <w:r w:rsidRPr="00C462AC">
        <w:rPr>
          <w:rFonts w:ascii="宋体" w:hAnsi="宋体" w:cs="宋体" w:hint="eastAsia"/>
          <w:color w:val="000000" w:themeColor="text1"/>
          <w:szCs w:val="21"/>
        </w:rPr>
        <w:t>不涉及。</w:t>
      </w:r>
    </w:p>
    <w:p w14:paraId="626CE851" w14:textId="77777777" w:rsidR="00174C42" w:rsidRPr="00C462AC" w:rsidRDefault="00000000">
      <w:pPr>
        <w:pStyle w:val="a4"/>
        <w:spacing w:after="0" w:line="360" w:lineRule="exact"/>
        <w:ind w:firstLineChars="200" w:firstLine="422"/>
        <w:rPr>
          <w:rFonts w:ascii="宋体" w:hAnsi="宋体" w:cs="宋体" w:hint="eastAsia"/>
          <w:b/>
          <w:bCs/>
          <w:color w:val="000000" w:themeColor="text1"/>
          <w:szCs w:val="21"/>
        </w:rPr>
      </w:pPr>
      <w:r w:rsidRPr="00C462AC">
        <w:rPr>
          <w:rFonts w:ascii="宋体" w:hAnsi="宋体" w:cs="宋体" w:hint="eastAsia"/>
          <w:b/>
          <w:bCs/>
          <w:color w:val="000000" w:themeColor="text1"/>
          <w:szCs w:val="21"/>
        </w:rPr>
        <w:t>（4）业务运营费</w:t>
      </w:r>
    </w:p>
    <w:p w14:paraId="071966C3" w14:textId="77777777" w:rsidR="00174C42" w:rsidRPr="00C462AC" w:rsidRDefault="00000000">
      <w:pPr>
        <w:spacing w:line="360" w:lineRule="exact"/>
        <w:ind w:firstLineChars="200" w:firstLine="420"/>
        <w:rPr>
          <w:rFonts w:ascii="宋体" w:hAnsi="宋体" w:cs="宋体" w:hint="eastAsia"/>
          <w:color w:val="000000" w:themeColor="text1"/>
          <w:szCs w:val="21"/>
        </w:rPr>
      </w:pPr>
      <w:r w:rsidRPr="00C462AC">
        <w:rPr>
          <w:rFonts w:hint="eastAsia"/>
          <w:color w:val="000000" w:themeColor="text1"/>
          <w:lang w:val="zh-CN"/>
        </w:rPr>
        <w:t>本次业务运营工作包括</w:t>
      </w:r>
      <w:r w:rsidRPr="00C462AC">
        <w:rPr>
          <w:rFonts w:ascii="宋体" w:hAnsi="宋体" w:cs="宋体" w:hint="eastAsia"/>
          <w:color w:val="000000" w:themeColor="text1"/>
          <w:szCs w:val="21"/>
        </w:rPr>
        <w:t>基于机器学习的多源异构网络安全告警日志降噪</w:t>
      </w:r>
      <w:r w:rsidRPr="00C462AC">
        <w:rPr>
          <w:rFonts w:hint="eastAsia"/>
          <w:color w:val="000000" w:themeColor="text1"/>
        </w:rPr>
        <w:t>、基于大模型的网络安全日志智能辅助分析</w:t>
      </w:r>
      <w:r w:rsidRPr="00C462AC">
        <w:rPr>
          <w:rFonts w:ascii="宋体" w:hAnsi="宋体" w:cs="宋体" w:hint="eastAsia"/>
          <w:color w:val="000000" w:themeColor="text1"/>
          <w:kern w:val="0"/>
          <w:szCs w:val="21"/>
          <w:lang w:bidi="ar"/>
        </w:rPr>
        <w:t>、</w:t>
      </w:r>
      <w:r w:rsidRPr="00C462AC">
        <w:rPr>
          <w:rFonts w:ascii="宋体" w:hAnsi="宋体" w:cs="宋体" w:hint="eastAsia"/>
          <w:color w:val="000000" w:themeColor="text1"/>
          <w:szCs w:val="21"/>
        </w:rPr>
        <w:t>基于大模型的蜜罐智能交互能力提升</w:t>
      </w:r>
      <w:r w:rsidRPr="00C462AC">
        <w:rPr>
          <w:rFonts w:hint="eastAsia"/>
          <w:color w:val="000000" w:themeColor="text1"/>
          <w:lang w:val="zh-CN"/>
        </w:rPr>
        <w:t>等</w:t>
      </w:r>
      <w:r w:rsidRPr="00C462AC">
        <w:rPr>
          <w:rFonts w:hint="eastAsia"/>
          <w:color w:val="000000" w:themeColor="text1"/>
        </w:rPr>
        <w:t>3</w:t>
      </w:r>
      <w:r w:rsidRPr="00C462AC">
        <w:rPr>
          <w:rFonts w:hint="eastAsia"/>
          <w:color w:val="000000" w:themeColor="text1"/>
          <w:lang w:val="zh-CN"/>
        </w:rPr>
        <w:t>个子项工作，预估需要</w:t>
      </w:r>
      <w:r w:rsidRPr="00C462AC">
        <w:rPr>
          <w:rFonts w:ascii="宋体" w:hAnsi="宋体" w:cs="宋体" w:hint="eastAsia"/>
          <w:color w:val="000000" w:themeColor="text1"/>
          <w:szCs w:val="21"/>
          <w:lang w:bidi="zh-TW"/>
        </w:rPr>
        <w:t>1009</w:t>
      </w:r>
      <w:r w:rsidRPr="00C462AC">
        <w:rPr>
          <w:rFonts w:hint="eastAsia"/>
          <w:color w:val="000000" w:themeColor="text1"/>
          <w:lang w:val="zh-CN"/>
        </w:rPr>
        <w:t>人天</w:t>
      </w:r>
      <w:r w:rsidRPr="00C462AC">
        <w:rPr>
          <w:rFonts w:hint="eastAsia"/>
          <w:color w:val="000000" w:themeColor="text1"/>
          <w:lang w:val="zh-CN"/>
        </w:rPr>
        <w:t>,</w:t>
      </w:r>
      <w:r w:rsidRPr="00C462AC">
        <w:rPr>
          <w:rFonts w:hint="eastAsia"/>
          <w:color w:val="000000" w:themeColor="text1"/>
          <w:lang w:val="zh-CN"/>
        </w:rPr>
        <w:t>费用合计</w:t>
      </w:r>
      <w:r w:rsidRPr="00C462AC">
        <w:rPr>
          <w:rFonts w:ascii="宋体" w:hAnsi="宋体" w:cs="宋体" w:hint="eastAsia"/>
          <w:color w:val="000000" w:themeColor="text1"/>
          <w:szCs w:val="21"/>
          <w:lang w:bidi="zh-TW"/>
        </w:rPr>
        <w:t>151.35</w:t>
      </w:r>
      <w:r w:rsidRPr="00C462AC">
        <w:rPr>
          <w:rFonts w:hint="eastAsia"/>
          <w:color w:val="000000" w:themeColor="text1"/>
          <w:lang w:val="zh-CN"/>
        </w:rPr>
        <w:t>万元。</w:t>
      </w:r>
    </w:p>
    <w:tbl>
      <w:tblPr>
        <w:tblW w:w="9080" w:type="dxa"/>
        <w:jc w:val="center"/>
        <w:tblLayout w:type="fixed"/>
        <w:tblCellMar>
          <w:left w:w="10" w:type="dxa"/>
          <w:right w:w="10" w:type="dxa"/>
        </w:tblCellMar>
        <w:tblLook w:val="04A0" w:firstRow="1" w:lastRow="0" w:firstColumn="1" w:lastColumn="0" w:noHBand="0" w:noVBand="1"/>
      </w:tblPr>
      <w:tblGrid>
        <w:gridCol w:w="826"/>
        <w:gridCol w:w="4702"/>
        <w:gridCol w:w="1846"/>
        <w:gridCol w:w="1706"/>
      </w:tblGrid>
      <w:tr w:rsidR="00174C42" w:rsidRPr="00C462AC" w14:paraId="4165D823" w14:textId="77777777">
        <w:trPr>
          <w:trHeight w:hRule="exact" w:val="413"/>
          <w:jc w:val="center"/>
        </w:trPr>
        <w:tc>
          <w:tcPr>
            <w:tcW w:w="826" w:type="dxa"/>
            <w:tcBorders>
              <w:top w:val="single" w:sz="4" w:space="0" w:color="auto"/>
              <w:left w:val="single" w:sz="4" w:space="0" w:color="auto"/>
            </w:tcBorders>
            <w:shd w:val="clear" w:color="auto" w:fill="auto"/>
            <w:vAlign w:val="center"/>
          </w:tcPr>
          <w:p w14:paraId="7487F990" w14:textId="77777777" w:rsidR="00174C42" w:rsidRPr="00C462AC" w:rsidRDefault="00000000">
            <w:pPr>
              <w:pStyle w:val="Other10"/>
              <w:spacing w:line="360" w:lineRule="exact"/>
              <w:jc w:val="center"/>
              <w:rPr>
                <w:rFonts w:hint="eastAsia"/>
                <w:color w:val="000000" w:themeColor="text1"/>
                <w:sz w:val="21"/>
                <w:szCs w:val="21"/>
              </w:rPr>
            </w:pPr>
            <w:r w:rsidRPr="00C462AC">
              <w:rPr>
                <w:b/>
                <w:bCs/>
                <w:color w:val="000000" w:themeColor="text1"/>
                <w:sz w:val="21"/>
                <w:szCs w:val="21"/>
              </w:rPr>
              <w:t>序号</w:t>
            </w:r>
          </w:p>
        </w:tc>
        <w:tc>
          <w:tcPr>
            <w:tcW w:w="4702" w:type="dxa"/>
            <w:tcBorders>
              <w:top w:val="single" w:sz="4" w:space="0" w:color="auto"/>
              <w:left w:val="single" w:sz="4" w:space="0" w:color="auto"/>
            </w:tcBorders>
            <w:shd w:val="clear" w:color="auto" w:fill="auto"/>
            <w:vAlign w:val="center"/>
          </w:tcPr>
          <w:p w14:paraId="1F7E0865" w14:textId="77777777" w:rsidR="00174C42" w:rsidRPr="00C462AC" w:rsidRDefault="00000000">
            <w:pPr>
              <w:pStyle w:val="Other10"/>
              <w:spacing w:line="360" w:lineRule="exact"/>
              <w:jc w:val="center"/>
              <w:rPr>
                <w:rFonts w:hint="eastAsia"/>
                <w:color w:val="000000" w:themeColor="text1"/>
                <w:sz w:val="21"/>
                <w:szCs w:val="21"/>
              </w:rPr>
            </w:pPr>
            <w:r w:rsidRPr="00C462AC">
              <w:rPr>
                <w:rFonts w:hint="eastAsia"/>
                <w:b/>
                <w:bCs/>
                <w:color w:val="000000" w:themeColor="text1"/>
                <w:sz w:val="21"/>
                <w:szCs w:val="21"/>
                <w:lang w:eastAsia="zh-CN"/>
              </w:rPr>
              <w:t>业务运营</w:t>
            </w:r>
            <w:r w:rsidRPr="00C462AC">
              <w:rPr>
                <w:b/>
                <w:bCs/>
                <w:color w:val="000000" w:themeColor="text1"/>
                <w:sz w:val="21"/>
                <w:szCs w:val="21"/>
              </w:rPr>
              <w:t>工作项名称</w:t>
            </w:r>
          </w:p>
        </w:tc>
        <w:tc>
          <w:tcPr>
            <w:tcW w:w="1846" w:type="dxa"/>
            <w:tcBorders>
              <w:top w:val="single" w:sz="4" w:space="0" w:color="auto"/>
              <w:left w:val="single" w:sz="4" w:space="0" w:color="auto"/>
            </w:tcBorders>
            <w:shd w:val="clear" w:color="auto" w:fill="auto"/>
            <w:vAlign w:val="center"/>
          </w:tcPr>
          <w:p w14:paraId="4114C091" w14:textId="77777777" w:rsidR="00174C42" w:rsidRPr="00C462AC" w:rsidRDefault="00000000">
            <w:pPr>
              <w:pStyle w:val="Other10"/>
              <w:spacing w:line="360" w:lineRule="exact"/>
              <w:ind w:firstLine="400"/>
              <w:rPr>
                <w:rFonts w:hint="eastAsia"/>
                <w:color w:val="000000" w:themeColor="text1"/>
                <w:sz w:val="21"/>
                <w:szCs w:val="21"/>
              </w:rPr>
            </w:pPr>
            <w:r w:rsidRPr="00C462AC">
              <w:rPr>
                <w:b/>
                <w:bCs/>
                <w:color w:val="000000" w:themeColor="text1"/>
                <w:sz w:val="21"/>
                <w:szCs w:val="21"/>
              </w:rPr>
              <w:t>工作量（人天）</w:t>
            </w:r>
          </w:p>
        </w:tc>
        <w:tc>
          <w:tcPr>
            <w:tcW w:w="1706" w:type="dxa"/>
            <w:tcBorders>
              <w:top w:val="single" w:sz="4" w:space="0" w:color="auto"/>
              <w:left w:val="single" w:sz="4" w:space="0" w:color="auto"/>
              <w:right w:val="single" w:sz="4" w:space="0" w:color="auto"/>
            </w:tcBorders>
            <w:shd w:val="clear" w:color="auto" w:fill="auto"/>
            <w:vAlign w:val="center"/>
          </w:tcPr>
          <w:p w14:paraId="542C4527" w14:textId="77777777" w:rsidR="00174C42" w:rsidRPr="00C462AC" w:rsidRDefault="00000000">
            <w:pPr>
              <w:pStyle w:val="Other10"/>
              <w:spacing w:line="360" w:lineRule="exact"/>
              <w:jc w:val="center"/>
              <w:rPr>
                <w:rFonts w:hint="eastAsia"/>
                <w:color w:val="000000" w:themeColor="text1"/>
                <w:sz w:val="21"/>
                <w:szCs w:val="21"/>
              </w:rPr>
            </w:pPr>
            <w:r w:rsidRPr="00C462AC">
              <w:rPr>
                <w:b/>
                <w:bCs/>
                <w:color w:val="000000" w:themeColor="text1"/>
                <w:sz w:val="21"/>
                <w:szCs w:val="21"/>
              </w:rPr>
              <w:t>费用（万元）</w:t>
            </w:r>
          </w:p>
        </w:tc>
      </w:tr>
      <w:tr w:rsidR="00174C42" w:rsidRPr="00C462AC" w14:paraId="600F135D" w14:textId="77777777">
        <w:trPr>
          <w:trHeight w:hRule="exact" w:val="624"/>
          <w:jc w:val="center"/>
        </w:trPr>
        <w:tc>
          <w:tcPr>
            <w:tcW w:w="826" w:type="dxa"/>
            <w:tcBorders>
              <w:top w:val="single" w:sz="4" w:space="0" w:color="auto"/>
              <w:left w:val="single" w:sz="4" w:space="0" w:color="auto"/>
            </w:tcBorders>
            <w:shd w:val="clear" w:color="auto" w:fill="auto"/>
            <w:vAlign w:val="center"/>
          </w:tcPr>
          <w:p w14:paraId="7B2190ED" w14:textId="77777777" w:rsidR="00174C42" w:rsidRPr="00C462AC" w:rsidRDefault="00000000">
            <w:pPr>
              <w:spacing w:line="360" w:lineRule="exact"/>
              <w:jc w:val="center"/>
              <w:rPr>
                <w:rFonts w:ascii="宋体" w:hAnsi="宋体" w:cs="宋体" w:hint="eastAsia"/>
                <w:color w:val="000000" w:themeColor="text1"/>
                <w:szCs w:val="21"/>
                <w:lang w:bidi="zh-TW"/>
              </w:rPr>
            </w:pPr>
            <w:r w:rsidRPr="00C462AC">
              <w:rPr>
                <w:rFonts w:ascii="宋体" w:hAnsi="宋体" w:cs="宋体" w:hint="eastAsia"/>
                <w:color w:val="000000" w:themeColor="text1"/>
                <w:szCs w:val="21"/>
                <w:lang w:bidi="zh-TW"/>
              </w:rPr>
              <w:t>1</w:t>
            </w:r>
          </w:p>
        </w:tc>
        <w:tc>
          <w:tcPr>
            <w:tcW w:w="4702" w:type="dxa"/>
            <w:tcBorders>
              <w:top w:val="single" w:sz="4" w:space="0" w:color="auto"/>
              <w:left w:val="single" w:sz="4" w:space="0" w:color="auto"/>
            </w:tcBorders>
            <w:shd w:val="clear" w:color="auto" w:fill="auto"/>
            <w:vAlign w:val="center"/>
          </w:tcPr>
          <w:p w14:paraId="51C1C89C" w14:textId="77777777" w:rsidR="00174C42" w:rsidRPr="00C462AC" w:rsidRDefault="00000000">
            <w:pPr>
              <w:spacing w:line="360" w:lineRule="exact"/>
              <w:jc w:val="left"/>
              <w:rPr>
                <w:rFonts w:ascii="宋体" w:hAnsi="宋体" w:cs="宋体" w:hint="eastAsia"/>
                <w:color w:val="000000" w:themeColor="text1"/>
                <w:szCs w:val="21"/>
                <w:lang w:bidi="zh-TW"/>
              </w:rPr>
            </w:pPr>
            <w:r w:rsidRPr="00C462AC">
              <w:rPr>
                <w:rFonts w:ascii="宋体" w:hAnsi="宋体" w:cs="宋体" w:hint="eastAsia"/>
                <w:color w:val="000000" w:themeColor="text1"/>
                <w:kern w:val="0"/>
                <w:szCs w:val="21"/>
              </w:rPr>
              <w:t>基于机器学习的多源异构网络安全告警日志降噪</w:t>
            </w:r>
          </w:p>
        </w:tc>
        <w:tc>
          <w:tcPr>
            <w:tcW w:w="1846" w:type="dxa"/>
            <w:tcBorders>
              <w:top w:val="single" w:sz="4" w:space="0" w:color="auto"/>
              <w:left w:val="single" w:sz="4" w:space="0" w:color="auto"/>
            </w:tcBorders>
            <w:shd w:val="clear" w:color="auto" w:fill="auto"/>
            <w:vAlign w:val="center"/>
          </w:tcPr>
          <w:p w14:paraId="1239F3E6" w14:textId="77777777" w:rsidR="00174C42" w:rsidRPr="00C462AC" w:rsidRDefault="00000000">
            <w:pPr>
              <w:spacing w:line="360" w:lineRule="exact"/>
              <w:jc w:val="center"/>
              <w:rPr>
                <w:rFonts w:ascii="宋体" w:hAnsi="宋体" w:cs="宋体" w:hint="eastAsia"/>
                <w:color w:val="000000" w:themeColor="text1"/>
                <w:szCs w:val="21"/>
                <w:lang w:bidi="zh-TW"/>
              </w:rPr>
            </w:pPr>
            <w:r w:rsidRPr="00C462AC">
              <w:rPr>
                <w:rFonts w:ascii="宋体" w:hAnsi="宋体" w:cs="宋体" w:hint="eastAsia"/>
                <w:color w:val="000000" w:themeColor="text1"/>
                <w:szCs w:val="21"/>
                <w:lang w:bidi="zh-TW"/>
              </w:rPr>
              <w:t>300</w:t>
            </w:r>
          </w:p>
        </w:tc>
        <w:tc>
          <w:tcPr>
            <w:tcW w:w="1706" w:type="dxa"/>
            <w:tcBorders>
              <w:top w:val="single" w:sz="4" w:space="0" w:color="auto"/>
              <w:left w:val="single" w:sz="4" w:space="0" w:color="auto"/>
              <w:right w:val="single" w:sz="4" w:space="0" w:color="auto"/>
            </w:tcBorders>
            <w:shd w:val="clear" w:color="auto" w:fill="auto"/>
            <w:vAlign w:val="center"/>
          </w:tcPr>
          <w:p w14:paraId="544E6F42" w14:textId="77777777" w:rsidR="00174C42" w:rsidRPr="00C462AC" w:rsidRDefault="00000000">
            <w:pPr>
              <w:spacing w:line="360" w:lineRule="exact"/>
              <w:jc w:val="center"/>
              <w:rPr>
                <w:rFonts w:ascii="宋体" w:hAnsi="宋体" w:cs="宋体" w:hint="eastAsia"/>
                <w:color w:val="000000" w:themeColor="text1"/>
                <w:szCs w:val="21"/>
                <w:lang w:bidi="zh-TW"/>
              </w:rPr>
            </w:pPr>
            <w:r w:rsidRPr="00C462AC">
              <w:rPr>
                <w:rFonts w:ascii="宋体" w:hAnsi="宋体" w:cs="宋体" w:hint="eastAsia"/>
                <w:color w:val="000000" w:themeColor="text1"/>
                <w:szCs w:val="21"/>
                <w:lang w:bidi="zh-TW"/>
              </w:rPr>
              <w:t>45</w:t>
            </w:r>
          </w:p>
        </w:tc>
      </w:tr>
      <w:tr w:rsidR="00174C42" w:rsidRPr="00C462AC" w14:paraId="784AE54F" w14:textId="77777777">
        <w:trPr>
          <w:trHeight w:hRule="exact" w:val="624"/>
          <w:jc w:val="center"/>
        </w:trPr>
        <w:tc>
          <w:tcPr>
            <w:tcW w:w="826" w:type="dxa"/>
            <w:tcBorders>
              <w:top w:val="single" w:sz="4" w:space="0" w:color="auto"/>
              <w:left w:val="single" w:sz="4" w:space="0" w:color="auto"/>
            </w:tcBorders>
            <w:shd w:val="clear" w:color="auto" w:fill="auto"/>
            <w:vAlign w:val="center"/>
          </w:tcPr>
          <w:p w14:paraId="3D66AF33" w14:textId="77777777" w:rsidR="00174C42" w:rsidRPr="00C462AC" w:rsidRDefault="00000000">
            <w:pPr>
              <w:spacing w:line="360" w:lineRule="exact"/>
              <w:jc w:val="center"/>
              <w:rPr>
                <w:rFonts w:ascii="宋体" w:hAnsi="宋体" w:cs="宋体" w:hint="eastAsia"/>
                <w:color w:val="000000" w:themeColor="text1"/>
                <w:szCs w:val="21"/>
                <w:lang w:bidi="zh-TW"/>
              </w:rPr>
            </w:pPr>
            <w:r w:rsidRPr="00C462AC">
              <w:rPr>
                <w:rFonts w:ascii="宋体" w:hAnsi="宋体" w:cs="宋体"/>
                <w:color w:val="000000" w:themeColor="text1"/>
                <w:szCs w:val="21"/>
                <w:lang w:bidi="zh-TW"/>
              </w:rPr>
              <w:t>2</w:t>
            </w:r>
          </w:p>
        </w:tc>
        <w:tc>
          <w:tcPr>
            <w:tcW w:w="4702" w:type="dxa"/>
            <w:tcBorders>
              <w:top w:val="single" w:sz="4" w:space="0" w:color="auto"/>
              <w:left w:val="single" w:sz="4" w:space="0" w:color="auto"/>
            </w:tcBorders>
            <w:shd w:val="clear" w:color="auto" w:fill="auto"/>
            <w:vAlign w:val="center"/>
          </w:tcPr>
          <w:p w14:paraId="275C1E42" w14:textId="77777777" w:rsidR="00174C42" w:rsidRPr="00C462AC" w:rsidRDefault="00000000">
            <w:pPr>
              <w:spacing w:line="360" w:lineRule="exact"/>
              <w:jc w:val="left"/>
              <w:rPr>
                <w:rFonts w:ascii="宋体" w:hAnsi="宋体" w:cs="宋体" w:hint="eastAsia"/>
                <w:color w:val="000000" w:themeColor="text1"/>
                <w:szCs w:val="21"/>
              </w:rPr>
            </w:pPr>
            <w:r w:rsidRPr="00C462AC">
              <w:rPr>
                <w:rFonts w:ascii="宋体" w:hAnsi="宋体" w:cs="宋体" w:hint="eastAsia"/>
                <w:color w:val="000000" w:themeColor="text1"/>
                <w:kern w:val="0"/>
                <w:szCs w:val="21"/>
              </w:rPr>
              <w:t>基于大模型的网络安全日志智能辅助分析</w:t>
            </w:r>
          </w:p>
        </w:tc>
        <w:tc>
          <w:tcPr>
            <w:tcW w:w="1846" w:type="dxa"/>
            <w:tcBorders>
              <w:top w:val="single" w:sz="4" w:space="0" w:color="auto"/>
              <w:left w:val="single" w:sz="4" w:space="0" w:color="auto"/>
            </w:tcBorders>
            <w:shd w:val="clear" w:color="auto" w:fill="auto"/>
            <w:vAlign w:val="center"/>
          </w:tcPr>
          <w:p w14:paraId="14017E94" w14:textId="77777777" w:rsidR="00174C42" w:rsidRPr="00C462AC" w:rsidRDefault="00000000">
            <w:pPr>
              <w:spacing w:line="360" w:lineRule="exact"/>
              <w:jc w:val="center"/>
              <w:rPr>
                <w:rFonts w:ascii="宋体" w:hAnsi="宋体" w:cs="宋体" w:hint="eastAsia"/>
                <w:color w:val="000000" w:themeColor="text1"/>
                <w:szCs w:val="21"/>
                <w:lang w:bidi="zh-TW"/>
              </w:rPr>
            </w:pPr>
            <w:r w:rsidRPr="00C462AC">
              <w:rPr>
                <w:rFonts w:ascii="宋体" w:hAnsi="宋体" w:cs="宋体" w:hint="eastAsia"/>
                <w:color w:val="000000" w:themeColor="text1"/>
                <w:szCs w:val="21"/>
                <w:lang w:bidi="zh-TW"/>
              </w:rPr>
              <w:t>405</w:t>
            </w:r>
          </w:p>
        </w:tc>
        <w:tc>
          <w:tcPr>
            <w:tcW w:w="1706" w:type="dxa"/>
            <w:tcBorders>
              <w:top w:val="single" w:sz="4" w:space="0" w:color="auto"/>
              <w:left w:val="single" w:sz="4" w:space="0" w:color="auto"/>
              <w:right w:val="single" w:sz="4" w:space="0" w:color="auto"/>
            </w:tcBorders>
            <w:shd w:val="clear" w:color="auto" w:fill="auto"/>
            <w:vAlign w:val="center"/>
          </w:tcPr>
          <w:p w14:paraId="1861BAE0" w14:textId="77777777" w:rsidR="00174C42" w:rsidRPr="00C462AC" w:rsidRDefault="00000000">
            <w:pPr>
              <w:spacing w:line="360" w:lineRule="exact"/>
              <w:jc w:val="center"/>
              <w:rPr>
                <w:rFonts w:ascii="宋体" w:hAnsi="宋体" w:cs="宋体" w:hint="eastAsia"/>
                <w:color w:val="000000" w:themeColor="text1"/>
                <w:szCs w:val="21"/>
                <w:lang w:bidi="zh-TW"/>
              </w:rPr>
            </w:pPr>
            <w:r w:rsidRPr="00C462AC">
              <w:rPr>
                <w:rFonts w:ascii="宋体" w:hAnsi="宋体" w:cs="宋体" w:hint="eastAsia"/>
                <w:color w:val="000000" w:themeColor="text1"/>
                <w:szCs w:val="21"/>
                <w:lang w:bidi="zh-TW"/>
              </w:rPr>
              <w:t>60.75</w:t>
            </w:r>
          </w:p>
        </w:tc>
      </w:tr>
      <w:tr w:rsidR="00174C42" w:rsidRPr="00C462AC" w14:paraId="19441FDD" w14:textId="77777777">
        <w:trPr>
          <w:trHeight w:hRule="exact" w:val="624"/>
          <w:jc w:val="center"/>
        </w:trPr>
        <w:tc>
          <w:tcPr>
            <w:tcW w:w="826" w:type="dxa"/>
            <w:tcBorders>
              <w:top w:val="single" w:sz="4" w:space="0" w:color="auto"/>
              <w:left w:val="single" w:sz="4" w:space="0" w:color="auto"/>
            </w:tcBorders>
            <w:shd w:val="clear" w:color="auto" w:fill="auto"/>
            <w:vAlign w:val="center"/>
          </w:tcPr>
          <w:p w14:paraId="6C4C01E8" w14:textId="77777777" w:rsidR="00174C42" w:rsidRPr="00C462AC" w:rsidRDefault="00000000">
            <w:pPr>
              <w:spacing w:line="360" w:lineRule="exact"/>
              <w:jc w:val="center"/>
              <w:rPr>
                <w:rFonts w:ascii="宋体" w:hAnsi="宋体" w:cs="宋体" w:hint="eastAsia"/>
                <w:color w:val="000000" w:themeColor="text1"/>
                <w:szCs w:val="21"/>
                <w:lang w:bidi="zh-TW"/>
              </w:rPr>
            </w:pPr>
            <w:r w:rsidRPr="00C462AC">
              <w:rPr>
                <w:rFonts w:ascii="宋体" w:hAnsi="宋体" w:cs="宋体"/>
                <w:color w:val="000000" w:themeColor="text1"/>
                <w:szCs w:val="21"/>
                <w:lang w:bidi="zh-TW"/>
              </w:rPr>
              <w:t>3</w:t>
            </w:r>
          </w:p>
        </w:tc>
        <w:tc>
          <w:tcPr>
            <w:tcW w:w="4702" w:type="dxa"/>
            <w:tcBorders>
              <w:top w:val="single" w:sz="4" w:space="0" w:color="auto"/>
              <w:left w:val="single" w:sz="4" w:space="0" w:color="auto"/>
            </w:tcBorders>
            <w:shd w:val="clear" w:color="auto" w:fill="auto"/>
            <w:vAlign w:val="center"/>
          </w:tcPr>
          <w:p w14:paraId="3AF20503" w14:textId="77777777" w:rsidR="00174C42" w:rsidRPr="00C462AC" w:rsidRDefault="00000000">
            <w:pPr>
              <w:spacing w:line="360" w:lineRule="exact"/>
              <w:jc w:val="left"/>
              <w:rPr>
                <w:rFonts w:ascii="宋体" w:hAnsi="宋体" w:cs="宋体" w:hint="eastAsia"/>
                <w:color w:val="000000" w:themeColor="text1"/>
                <w:szCs w:val="21"/>
              </w:rPr>
            </w:pPr>
            <w:r w:rsidRPr="00C462AC">
              <w:rPr>
                <w:rFonts w:ascii="宋体" w:hAnsi="宋体" w:cs="宋体" w:hint="eastAsia"/>
                <w:color w:val="000000" w:themeColor="text1"/>
                <w:kern w:val="0"/>
                <w:szCs w:val="21"/>
              </w:rPr>
              <w:t>基于大模型的蜜罐智能交互能力提升</w:t>
            </w:r>
          </w:p>
        </w:tc>
        <w:tc>
          <w:tcPr>
            <w:tcW w:w="1846" w:type="dxa"/>
            <w:tcBorders>
              <w:top w:val="single" w:sz="4" w:space="0" w:color="auto"/>
              <w:left w:val="single" w:sz="4" w:space="0" w:color="auto"/>
            </w:tcBorders>
            <w:shd w:val="clear" w:color="auto" w:fill="auto"/>
            <w:vAlign w:val="center"/>
          </w:tcPr>
          <w:p w14:paraId="71B714EF" w14:textId="77777777" w:rsidR="00174C42" w:rsidRPr="00C462AC" w:rsidRDefault="00000000">
            <w:pPr>
              <w:spacing w:line="360" w:lineRule="exact"/>
              <w:jc w:val="center"/>
              <w:rPr>
                <w:rFonts w:ascii="宋体" w:hAnsi="宋体" w:cs="宋体" w:hint="eastAsia"/>
                <w:color w:val="000000" w:themeColor="text1"/>
                <w:szCs w:val="21"/>
                <w:lang w:bidi="zh-TW"/>
              </w:rPr>
            </w:pPr>
            <w:r w:rsidRPr="00C462AC">
              <w:rPr>
                <w:rFonts w:ascii="宋体" w:hAnsi="宋体" w:cs="宋体" w:hint="eastAsia"/>
                <w:color w:val="000000" w:themeColor="text1"/>
                <w:szCs w:val="21"/>
                <w:lang w:bidi="zh-TW"/>
              </w:rPr>
              <w:t>304</w:t>
            </w:r>
          </w:p>
        </w:tc>
        <w:tc>
          <w:tcPr>
            <w:tcW w:w="1706" w:type="dxa"/>
            <w:tcBorders>
              <w:top w:val="single" w:sz="4" w:space="0" w:color="auto"/>
              <w:left w:val="single" w:sz="4" w:space="0" w:color="auto"/>
              <w:right w:val="single" w:sz="4" w:space="0" w:color="auto"/>
            </w:tcBorders>
            <w:shd w:val="clear" w:color="auto" w:fill="auto"/>
            <w:vAlign w:val="center"/>
          </w:tcPr>
          <w:p w14:paraId="17AB14A8" w14:textId="77777777" w:rsidR="00174C42" w:rsidRPr="00C462AC" w:rsidRDefault="00000000">
            <w:pPr>
              <w:spacing w:line="360" w:lineRule="exact"/>
              <w:jc w:val="center"/>
              <w:rPr>
                <w:rFonts w:ascii="宋体" w:hAnsi="宋体" w:cs="宋体" w:hint="eastAsia"/>
                <w:color w:val="000000" w:themeColor="text1"/>
                <w:szCs w:val="21"/>
                <w:lang w:bidi="zh-TW"/>
              </w:rPr>
            </w:pPr>
            <w:r w:rsidRPr="00C462AC">
              <w:rPr>
                <w:rFonts w:ascii="宋体" w:hAnsi="宋体" w:cs="宋体" w:hint="eastAsia"/>
                <w:color w:val="000000" w:themeColor="text1"/>
                <w:szCs w:val="21"/>
                <w:lang w:bidi="zh-TW"/>
              </w:rPr>
              <w:t>45.6</w:t>
            </w:r>
          </w:p>
        </w:tc>
      </w:tr>
      <w:tr w:rsidR="00174C42" w:rsidRPr="00C462AC" w14:paraId="11F241F5" w14:textId="77777777">
        <w:trPr>
          <w:trHeight w:hRule="exact" w:val="643"/>
          <w:jc w:val="center"/>
        </w:trPr>
        <w:tc>
          <w:tcPr>
            <w:tcW w:w="5528" w:type="dxa"/>
            <w:gridSpan w:val="2"/>
            <w:tcBorders>
              <w:top w:val="single" w:sz="4" w:space="0" w:color="auto"/>
              <w:left w:val="single" w:sz="4" w:space="0" w:color="auto"/>
              <w:bottom w:val="single" w:sz="4" w:space="0" w:color="auto"/>
            </w:tcBorders>
            <w:shd w:val="clear" w:color="auto" w:fill="auto"/>
            <w:vAlign w:val="center"/>
          </w:tcPr>
          <w:p w14:paraId="658728EA" w14:textId="77777777" w:rsidR="00174C42" w:rsidRPr="00C462AC" w:rsidRDefault="00000000">
            <w:pPr>
              <w:spacing w:line="360" w:lineRule="exact"/>
              <w:jc w:val="center"/>
              <w:rPr>
                <w:rFonts w:ascii="宋体" w:hAnsi="宋体" w:cs="宋体" w:hint="eastAsia"/>
                <w:color w:val="000000" w:themeColor="text1"/>
                <w:szCs w:val="21"/>
                <w:lang w:bidi="zh-TW"/>
              </w:rPr>
            </w:pPr>
            <w:r w:rsidRPr="00C462AC">
              <w:rPr>
                <w:rFonts w:ascii="宋体" w:hAnsi="宋体" w:cs="宋体" w:hint="eastAsia"/>
                <w:b/>
                <w:bCs/>
                <w:color w:val="000000" w:themeColor="text1"/>
                <w:szCs w:val="21"/>
                <w:lang w:bidi="zh-TW"/>
              </w:rPr>
              <w:t>合计</w:t>
            </w:r>
          </w:p>
        </w:tc>
        <w:tc>
          <w:tcPr>
            <w:tcW w:w="1846" w:type="dxa"/>
            <w:tcBorders>
              <w:top w:val="single" w:sz="4" w:space="0" w:color="auto"/>
              <w:left w:val="single" w:sz="4" w:space="0" w:color="auto"/>
              <w:bottom w:val="single" w:sz="4" w:space="0" w:color="auto"/>
            </w:tcBorders>
            <w:shd w:val="clear" w:color="auto" w:fill="auto"/>
            <w:vAlign w:val="center"/>
          </w:tcPr>
          <w:p w14:paraId="0D398BBA" w14:textId="77777777" w:rsidR="00174C42" w:rsidRPr="00C462AC" w:rsidRDefault="00000000">
            <w:pPr>
              <w:spacing w:line="360" w:lineRule="exact"/>
              <w:jc w:val="center"/>
              <w:rPr>
                <w:rFonts w:ascii="宋体" w:hAnsi="宋体" w:cs="宋体" w:hint="eastAsia"/>
                <w:color w:val="000000" w:themeColor="text1"/>
                <w:szCs w:val="21"/>
                <w:lang w:bidi="zh-TW"/>
              </w:rPr>
            </w:pPr>
            <w:r w:rsidRPr="00C462AC">
              <w:rPr>
                <w:rFonts w:ascii="宋体" w:hAnsi="宋体" w:cs="宋体" w:hint="eastAsia"/>
                <w:color w:val="000000" w:themeColor="text1"/>
                <w:szCs w:val="21"/>
                <w:lang w:bidi="zh-TW"/>
              </w:rPr>
              <w:t>1009</w:t>
            </w:r>
          </w:p>
        </w:tc>
        <w:tc>
          <w:tcPr>
            <w:tcW w:w="1706" w:type="dxa"/>
            <w:tcBorders>
              <w:top w:val="single" w:sz="4" w:space="0" w:color="auto"/>
              <w:left w:val="single" w:sz="4" w:space="0" w:color="auto"/>
              <w:bottom w:val="single" w:sz="4" w:space="0" w:color="auto"/>
              <w:right w:val="single" w:sz="4" w:space="0" w:color="auto"/>
            </w:tcBorders>
            <w:shd w:val="clear" w:color="auto" w:fill="auto"/>
            <w:vAlign w:val="center"/>
          </w:tcPr>
          <w:p w14:paraId="73B21591" w14:textId="77777777" w:rsidR="00174C42" w:rsidRPr="00C462AC" w:rsidRDefault="00000000">
            <w:pPr>
              <w:spacing w:line="360" w:lineRule="exact"/>
              <w:jc w:val="center"/>
              <w:rPr>
                <w:rFonts w:ascii="宋体" w:hAnsi="宋体" w:cs="宋体" w:hint="eastAsia"/>
                <w:color w:val="000000" w:themeColor="text1"/>
                <w:szCs w:val="21"/>
                <w:lang w:bidi="zh-TW"/>
              </w:rPr>
            </w:pPr>
            <w:r w:rsidRPr="00C462AC">
              <w:rPr>
                <w:rFonts w:ascii="宋体" w:hAnsi="宋体" w:cs="宋体" w:hint="eastAsia"/>
                <w:color w:val="000000" w:themeColor="text1"/>
                <w:szCs w:val="21"/>
                <w:lang w:bidi="zh-TW"/>
              </w:rPr>
              <w:t>151.35</w:t>
            </w:r>
          </w:p>
        </w:tc>
      </w:tr>
    </w:tbl>
    <w:p w14:paraId="15D9053C" w14:textId="77777777" w:rsidR="00174C42" w:rsidRPr="00C462AC" w:rsidRDefault="00000000">
      <w:pPr>
        <w:widowControl/>
        <w:spacing w:line="360" w:lineRule="exact"/>
        <w:ind w:firstLineChars="200" w:firstLine="422"/>
        <w:jc w:val="left"/>
        <w:rPr>
          <w:rFonts w:ascii="宋体" w:hAnsi="宋体" w:cs="宋体" w:hint="eastAsia"/>
          <w:b/>
          <w:bCs/>
          <w:color w:val="000000" w:themeColor="text1"/>
          <w:szCs w:val="21"/>
        </w:rPr>
      </w:pPr>
      <w:r w:rsidRPr="00C462AC">
        <w:rPr>
          <w:rFonts w:ascii="宋体" w:hAnsi="宋体" w:cs="宋体" w:hint="eastAsia"/>
          <w:b/>
          <w:bCs/>
          <w:color w:val="000000" w:themeColor="text1"/>
          <w:szCs w:val="21"/>
        </w:rPr>
        <w:t>（5）数据工程费</w:t>
      </w:r>
    </w:p>
    <w:p w14:paraId="41AA8F3C" w14:textId="77777777" w:rsidR="00174C42" w:rsidRPr="00C462AC" w:rsidRDefault="00000000">
      <w:pPr>
        <w:widowControl/>
        <w:spacing w:line="360" w:lineRule="exact"/>
        <w:ind w:firstLineChars="200" w:firstLine="420"/>
        <w:jc w:val="left"/>
        <w:rPr>
          <w:rFonts w:ascii="宋体" w:hAnsi="宋体" w:cs="宋体" w:hint="eastAsia"/>
          <w:color w:val="000000" w:themeColor="text1"/>
          <w:szCs w:val="21"/>
        </w:rPr>
      </w:pPr>
      <w:r w:rsidRPr="00C462AC">
        <w:rPr>
          <w:rFonts w:ascii="宋体" w:hAnsi="宋体" w:cs="宋体" w:hint="eastAsia"/>
          <w:color w:val="000000" w:themeColor="text1"/>
          <w:szCs w:val="21"/>
        </w:rPr>
        <w:t>不涉及。</w:t>
      </w:r>
    </w:p>
    <w:p w14:paraId="4745D2BA" w14:textId="77777777" w:rsidR="00174C42" w:rsidRPr="00C462AC" w:rsidRDefault="00000000">
      <w:pPr>
        <w:widowControl/>
        <w:spacing w:line="360" w:lineRule="exact"/>
        <w:ind w:firstLineChars="200" w:firstLine="422"/>
        <w:jc w:val="left"/>
        <w:rPr>
          <w:rFonts w:ascii="宋体" w:hAnsi="宋体" w:cs="宋体" w:hint="eastAsia"/>
          <w:b/>
          <w:bCs/>
          <w:color w:val="000000" w:themeColor="text1"/>
          <w:szCs w:val="21"/>
        </w:rPr>
      </w:pPr>
      <w:r w:rsidRPr="00C462AC">
        <w:rPr>
          <w:rFonts w:ascii="宋体" w:hAnsi="宋体" w:cs="宋体" w:hint="eastAsia"/>
          <w:b/>
          <w:bCs/>
          <w:color w:val="000000" w:themeColor="text1"/>
          <w:szCs w:val="21"/>
        </w:rPr>
        <w:t>（6）其它费用</w:t>
      </w:r>
    </w:p>
    <w:p w14:paraId="5CB212EB" w14:textId="77777777" w:rsidR="00174C42" w:rsidRPr="00C462AC" w:rsidRDefault="00000000">
      <w:pPr>
        <w:pStyle w:val="a0"/>
        <w:spacing w:line="360" w:lineRule="exact"/>
        <w:ind w:firstLineChars="200"/>
        <w:rPr>
          <w:color w:val="000000" w:themeColor="text1"/>
        </w:rPr>
      </w:pPr>
      <w:r w:rsidRPr="00C462AC">
        <w:rPr>
          <w:rFonts w:ascii="宋体" w:hAnsi="宋体" w:cs="宋体" w:hint="eastAsia"/>
          <w:color w:val="000000" w:themeColor="text1"/>
          <w:sz w:val="21"/>
          <w:szCs w:val="21"/>
        </w:rPr>
        <w:t>不涉及。</w:t>
      </w:r>
    </w:p>
    <w:p w14:paraId="368CAA0C" w14:textId="77777777" w:rsidR="00174C42" w:rsidRPr="00C462AC" w:rsidRDefault="00174C42">
      <w:pPr>
        <w:widowControl/>
        <w:jc w:val="left"/>
        <w:rPr>
          <w:rFonts w:ascii="宋体" w:hAnsi="宋体" w:cs="宋体" w:hint="eastAsia"/>
          <w:color w:val="000000" w:themeColor="text1"/>
          <w:szCs w:val="21"/>
        </w:rPr>
      </w:pPr>
    </w:p>
    <w:p w14:paraId="4D645EAF" w14:textId="77777777" w:rsidR="00174C42" w:rsidRPr="00C462AC" w:rsidRDefault="00000000">
      <w:pPr>
        <w:widowControl/>
        <w:jc w:val="left"/>
        <w:rPr>
          <w:color w:val="000000" w:themeColor="text1"/>
        </w:rPr>
      </w:pPr>
      <w:r w:rsidRPr="00C462AC">
        <w:rPr>
          <w:rFonts w:ascii="宋体" w:hAnsi="宋体" w:cs="宋体"/>
          <w:color w:val="000000" w:themeColor="text1"/>
          <w:szCs w:val="21"/>
        </w:rPr>
        <w:br w:type="page"/>
      </w:r>
    </w:p>
    <w:p w14:paraId="1E912EA0" w14:textId="77777777" w:rsidR="00174C42" w:rsidRPr="00C462AC" w:rsidRDefault="00000000">
      <w:pPr>
        <w:spacing w:line="360" w:lineRule="exact"/>
        <w:outlineLvl w:val="0"/>
        <w:rPr>
          <w:rFonts w:ascii="宋体" w:hAnsi="宋体" w:cs="宋体" w:hint="eastAsia"/>
          <w:color w:val="000000" w:themeColor="text1"/>
          <w:szCs w:val="21"/>
        </w:rPr>
      </w:pPr>
      <w:bookmarkStart w:id="142" w:name="_Toc18841"/>
      <w:bookmarkStart w:id="143" w:name="_Toc15029"/>
      <w:r w:rsidRPr="00C462AC">
        <w:rPr>
          <w:rStyle w:val="10"/>
          <w:rFonts w:ascii="黑体" w:eastAsia="黑体" w:hAnsi="黑体" w:cs="黑体" w:hint="eastAsia"/>
          <w:color w:val="000000" w:themeColor="text1"/>
          <w:sz w:val="21"/>
          <w:szCs w:val="21"/>
        </w:rPr>
        <w:lastRenderedPageBreak/>
        <w:t>附件</w:t>
      </w:r>
      <w:bookmarkEnd w:id="142"/>
      <w:r w:rsidRPr="00C462AC">
        <w:rPr>
          <w:rStyle w:val="10"/>
          <w:rFonts w:ascii="黑体" w:eastAsia="黑体" w:hAnsi="黑体" w:cs="黑体" w:hint="eastAsia"/>
          <w:color w:val="000000" w:themeColor="text1"/>
          <w:sz w:val="21"/>
          <w:szCs w:val="21"/>
        </w:rPr>
        <w:t>1  业务运营工作量明细表</w:t>
      </w:r>
      <w:bookmarkEnd w:id="143"/>
    </w:p>
    <w:p w14:paraId="42B67BCE" w14:textId="77777777" w:rsidR="00174C42" w:rsidRPr="00C462AC" w:rsidRDefault="00000000">
      <w:pPr>
        <w:pStyle w:val="0"/>
        <w:spacing w:line="360" w:lineRule="exact"/>
        <w:ind w:firstLineChars="0" w:firstLine="0"/>
        <w:jc w:val="center"/>
        <w:rPr>
          <w:rFonts w:ascii="宋体" w:eastAsia="宋体" w:cs="宋体" w:hint="eastAsia"/>
          <w:b/>
          <w:bCs w:val="0"/>
          <w:color w:val="000000" w:themeColor="text1"/>
          <w:sz w:val="21"/>
          <w:szCs w:val="21"/>
          <w:lang w:val="zh-CN"/>
        </w:rPr>
      </w:pPr>
      <w:r w:rsidRPr="00C462AC">
        <w:rPr>
          <w:rFonts w:ascii="宋体" w:eastAsia="宋体" w:cs="宋体" w:hint="eastAsia"/>
          <w:b/>
          <w:bCs w:val="0"/>
          <w:color w:val="000000" w:themeColor="text1"/>
          <w:sz w:val="21"/>
          <w:szCs w:val="21"/>
          <w:lang w:val="zh-CN"/>
        </w:rPr>
        <w:t>国网黑龙江电力-2024年基于网格化行为管理的网络安全防护能力提升-业务运营项目</w:t>
      </w:r>
    </w:p>
    <w:p w14:paraId="6DB852D8" w14:textId="77777777" w:rsidR="00174C42" w:rsidRPr="00C462AC" w:rsidRDefault="00000000">
      <w:pPr>
        <w:pStyle w:val="0"/>
        <w:spacing w:line="360" w:lineRule="exact"/>
        <w:ind w:firstLineChars="0" w:firstLine="0"/>
        <w:jc w:val="center"/>
        <w:rPr>
          <w:rFonts w:ascii="宋体" w:eastAsia="宋体" w:cs="宋体" w:hint="eastAsia"/>
          <w:b/>
          <w:bCs w:val="0"/>
          <w:color w:val="000000" w:themeColor="text1"/>
          <w:sz w:val="21"/>
          <w:szCs w:val="21"/>
          <w:lang w:val="zh-CN"/>
        </w:rPr>
      </w:pPr>
      <w:r w:rsidRPr="00C462AC">
        <w:rPr>
          <w:rFonts w:ascii="宋体" w:eastAsia="宋体" w:cs="宋体" w:hint="eastAsia"/>
          <w:b/>
          <w:bCs w:val="0"/>
          <w:color w:val="000000" w:themeColor="text1"/>
          <w:sz w:val="21"/>
          <w:szCs w:val="21"/>
          <w:lang w:val="zh-CN"/>
        </w:rPr>
        <w:t>业务运营工作量明细表</w:t>
      </w:r>
    </w:p>
    <w:p w14:paraId="534F0D79" w14:textId="77777777" w:rsidR="00174C42" w:rsidRPr="00C462AC" w:rsidRDefault="00000000">
      <w:pPr>
        <w:spacing w:line="360" w:lineRule="exact"/>
        <w:jc w:val="right"/>
        <w:rPr>
          <w:rFonts w:ascii="宋体" w:cs="宋体"/>
          <w:color w:val="000000" w:themeColor="text1"/>
          <w:szCs w:val="21"/>
          <w:lang w:val="zh-CN"/>
        </w:rPr>
      </w:pPr>
      <w:r w:rsidRPr="00C462AC">
        <w:rPr>
          <w:rFonts w:ascii="宋体" w:hAnsi="宋体" w:cs="宋体" w:hint="eastAsia"/>
          <w:color w:val="000000" w:themeColor="text1"/>
          <w:szCs w:val="21"/>
        </w:rPr>
        <w:t>单位：人天</w:t>
      </w:r>
    </w:p>
    <w:tbl>
      <w:tblPr>
        <w:tblW w:w="9794" w:type="dxa"/>
        <w:jc w:val="center"/>
        <w:tblBorders>
          <w:top w:val="double" w:sz="4" w:space="0" w:color="auto"/>
          <w:bottom w:val="double" w:sz="4" w:space="0" w:color="auto"/>
          <w:insideH w:val="single" w:sz="8" w:space="0" w:color="auto"/>
          <w:insideV w:val="single" w:sz="8" w:space="0" w:color="auto"/>
        </w:tblBorders>
        <w:tblLayout w:type="fixed"/>
        <w:tblLook w:val="04A0" w:firstRow="1" w:lastRow="0" w:firstColumn="1" w:lastColumn="0" w:noHBand="0" w:noVBand="1"/>
      </w:tblPr>
      <w:tblGrid>
        <w:gridCol w:w="928"/>
        <w:gridCol w:w="2552"/>
        <w:gridCol w:w="3260"/>
        <w:gridCol w:w="2946"/>
        <w:gridCol w:w="108"/>
      </w:tblGrid>
      <w:tr w:rsidR="00174C42" w:rsidRPr="00C462AC" w14:paraId="476A0D33" w14:textId="77777777">
        <w:trPr>
          <w:gridAfter w:val="1"/>
          <w:wAfter w:w="108" w:type="dxa"/>
          <w:trHeight w:val="397"/>
          <w:tblHeader/>
          <w:jc w:val="center"/>
        </w:trPr>
        <w:tc>
          <w:tcPr>
            <w:tcW w:w="928" w:type="dxa"/>
            <w:vAlign w:val="center"/>
          </w:tcPr>
          <w:p w14:paraId="1AC4AF1B" w14:textId="77777777" w:rsidR="00174C42" w:rsidRPr="00C462AC" w:rsidRDefault="00000000">
            <w:pPr>
              <w:widowControl/>
              <w:spacing w:line="240" w:lineRule="exact"/>
              <w:jc w:val="center"/>
              <w:rPr>
                <w:rFonts w:ascii="宋体" w:hAnsi="宋体" w:cs="宋体" w:hint="eastAsia"/>
                <w:b/>
                <w:bCs/>
                <w:color w:val="000000" w:themeColor="text1"/>
                <w:kern w:val="0"/>
                <w:szCs w:val="21"/>
              </w:rPr>
            </w:pPr>
            <w:r w:rsidRPr="00C462AC">
              <w:rPr>
                <w:rFonts w:ascii="宋体" w:hAnsi="宋体" w:cs="宋体" w:hint="eastAsia"/>
                <w:b/>
                <w:bCs/>
                <w:color w:val="000000" w:themeColor="text1"/>
                <w:kern w:val="0"/>
                <w:szCs w:val="21"/>
              </w:rPr>
              <w:lastRenderedPageBreak/>
              <w:t>序号</w:t>
            </w:r>
          </w:p>
        </w:tc>
        <w:tc>
          <w:tcPr>
            <w:tcW w:w="2552" w:type="dxa"/>
            <w:vAlign w:val="center"/>
          </w:tcPr>
          <w:p w14:paraId="067E519D" w14:textId="77777777" w:rsidR="00174C42" w:rsidRPr="00C462AC" w:rsidRDefault="00000000">
            <w:pPr>
              <w:widowControl/>
              <w:spacing w:line="240" w:lineRule="exact"/>
              <w:jc w:val="center"/>
              <w:rPr>
                <w:rFonts w:ascii="宋体" w:hAnsi="宋体" w:cs="宋体" w:hint="eastAsia"/>
                <w:b/>
                <w:bCs/>
                <w:color w:val="000000" w:themeColor="text1"/>
                <w:kern w:val="0"/>
                <w:szCs w:val="21"/>
              </w:rPr>
            </w:pPr>
            <w:r w:rsidRPr="00C462AC">
              <w:rPr>
                <w:rFonts w:ascii="宋体" w:hAnsi="宋体" w:cs="宋体" w:hint="eastAsia"/>
                <w:b/>
                <w:bCs/>
                <w:color w:val="000000" w:themeColor="text1"/>
                <w:kern w:val="0"/>
                <w:szCs w:val="21"/>
              </w:rPr>
              <w:t>工作任务</w:t>
            </w:r>
          </w:p>
        </w:tc>
        <w:tc>
          <w:tcPr>
            <w:tcW w:w="3260" w:type="dxa"/>
            <w:vAlign w:val="center"/>
          </w:tcPr>
          <w:p w14:paraId="370DAD5B" w14:textId="77777777" w:rsidR="00174C42" w:rsidRPr="00C462AC" w:rsidRDefault="00000000">
            <w:pPr>
              <w:widowControl/>
              <w:spacing w:line="240" w:lineRule="exact"/>
              <w:jc w:val="center"/>
              <w:rPr>
                <w:rFonts w:ascii="宋体" w:hAnsi="宋体" w:cs="宋体" w:hint="eastAsia"/>
                <w:b/>
                <w:bCs/>
                <w:color w:val="000000" w:themeColor="text1"/>
                <w:kern w:val="0"/>
                <w:szCs w:val="21"/>
              </w:rPr>
            </w:pPr>
            <w:r w:rsidRPr="00C462AC">
              <w:rPr>
                <w:rFonts w:ascii="宋体" w:hAnsi="宋体" w:cs="宋体" w:hint="eastAsia"/>
                <w:b/>
                <w:bCs/>
                <w:color w:val="000000" w:themeColor="text1"/>
                <w:kern w:val="0"/>
                <w:szCs w:val="21"/>
              </w:rPr>
              <w:t>工作内容</w:t>
            </w:r>
          </w:p>
        </w:tc>
        <w:tc>
          <w:tcPr>
            <w:tcW w:w="2946" w:type="dxa"/>
            <w:vAlign w:val="center"/>
          </w:tcPr>
          <w:p w14:paraId="22C0542D" w14:textId="77777777" w:rsidR="00174C42" w:rsidRPr="00C462AC" w:rsidRDefault="00000000">
            <w:pPr>
              <w:widowControl/>
              <w:spacing w:line="240" w:lineRule="exact"/>
              <w:jc w:val="center"/>
              <w:rPr>
                <w:rFonts w:ascii="宋体" w:hAnsi="宋体" w:cs="宋体" w:hint="eastAsia"/>
                <w:b/>
                <w:bCs/>
                <w:color w:val="000000" w:themeColor="text1"/>
                <w:kern w:val="0"/>
                <w:szCs w:val="21"/>
              </w:rPr>
            </w:pPr>
            <w:r w:rsidRPr="00C462AC">
              <w:rPr>
                <w:rFonts w:ascii="宋体" w:hAnsi="宋体" w:cs="宋体" w:hint="eastAsia"/>
                <w:b/>
                <w:bCs/>
                <w:color w:val="000000" w:themeColor="text1"/>
                <w:kern w:val="0"/>
                <w:szCs w:val="21"/>
              </w:rPr>
              <w:t>合计工作量（人天）</w:t>
            </w:r>
          </w:p>
        </w:tc>
      </w:tr>
      <w:tr w:rsidR="00174C42" w:rsidRPr="00C462AC" w14:paraId="30070828" w14:textId="77777777">
        <w:trPr>
          <w:trHeight w:val="397"/>
          <w:tblHeader/>
          <w:jc w:val="center"/>
        </w:trPr>
        <w:tc>
          <w:tcPr>
            <w:tcW w:w="928" w:type="dxa"/>
            <w:vAlign w:val="center"/>
          </w:tcPr>
          <w:p w14:paraId="4A8948F9" w14:textId="77777777" w:rsidR="00174C42" w:rsidRPr="00C462AC" w:rsidRDefault="00000000">
            <w:pPr>
              <w:widowControl/>
              <w:spacing w:line="240" w:lineRule="exact"/>
              <w:jc w:val="center"/>
              <w:rPr>
                <w:rFonts w:ascii="宋体" w:hAnsi="宋体" w:cs="宋体" w:hint="eastAsia"/>
                <w:b/>
                <w:bCs/>
                <w:color w:val="000000" w:themeColor="text1"/>
                <w:kern w:val="0"/>
                <w:szCs w:val="21"/>
              </w:rPr>
            </w:pPr>
            <w:r w:rsidRPr="00C462AC">
              <w:rPr>
                <w:rFonts w:ascii="宋体" w:hAnsi="宋体" w:cs="宋体" w:hint="eastAsia"/>
                <w:b/>
                <w:bCs/>
                <w:color w:val="000000" w:themeColor="text1"/>
                <w:kern w:val="0"/>
                <w:szCs w:val="21"/>
              </w:rPr>
              <w:t>1</w:t>
            </w:r>
          </w:p>
        </w:tc>
        <w:tc>
          <w:tcPr>
            <w:tcW w:w="2552" w:type="dxa"/>
            <w:vAlign w:val="center"/>
          </w:tcPr>
          <w:p w14:paraId="0FC1646F" w14:textId="77777777" w:rsidR="00174C42" w:rsidRPr="00C462AC" w:rsidRDefault="00000000">
            <w:pPr>
              <w:widowControl/>
              <w:spacing w:line="240" w:lineRule="exact"/>
              <w:rPr>
                <w:rFonts w:ascii="宋体" w:hAnsi="宋体" w:cs="宋体" w:hint="eastAsia"/>
                <w:b/>
                <w:bCs/>
                <w:color w:val="000000" w:themeColor="text1"/>
                <w:kern w:val="0"/>
                <w:szCs w:val="21"/>
              </w:rPr>
            </w:pPr>
            <w:r w:rsidRPr="00C462AC">
              <w:rPr>
                <w:rFonts w:hint="eastAsia"/>
                <w:b/>
                <w:bCs/>
                <w:color w:val="000000" w:themeColor="text1"/>
              </w:rPr>
              <w:t>基于机器学习的多源异构网络安全告警日志降噪</w:t>
            </w:r>
          </w:p>
        </w:tc>
        <w:tc>
          <w:tcPr>
            <w:tcW w:w="3260" w:type="dxa"/>
            <w:vAlign w:val="center"/>
          </w:tcPr>
          <w:p w14:paraId="09369FFD" w14:textId="77777777" w:rsidR="00174C42" w:rsidRPr="00C462AC" w:rsidRDefault="00174C42">
            <w:pPr>
              <w:widowControl/>
              <w:spacing w:line="240" w:lineRule="exact"/>
              <w:rPr>
                <w:rFonts w:ascii="宋体" w:hAnsi="宋体" w:cs="宋体" w:hint="eastAsia"/>
                <w:b/>
                <w:bCs/>
                <w:color w:val="000000" w:themeColor="text1"/>
                <w:kern w:val="0"/>
                <w:szCs w:val="21"/>
              </w:rPr>
            </w:pPr>
          </w:p>
        </w:tc>
        <w:tc>
          <w:tcPr>
            <w:tcW w:w="3054" w:type="dxa"/>
            <w:gridSpan w:val="2"/>
            <w:vAlign w:val="center"/>
          </w:tcPr>
          <w:p w14:paraId="0FA46017" w14:textId="77777777" w:rsidR="00174C42" w:rsidRPr="00C462AC" w:rsidRDefault="00000000">
            <w:pPr>
              <w:widowControl/>
              <w:jc w:val="center"/>
              <w:textAlignment w:val="center"/>
              <w:rPr>
                <w:rFonts w:ascii="宋体" w:hAnsi="宋体" w:cs="宋体" w:hint="eastAsia"/>
                <w:b/>
                <w:bCs/>
                <w:color w:val="000000" w:themeColor="text1"/>
                <w:kern w:val="0"/>
                <w:szCs w:val="21"/>
                <w:lang w:bidi="ar"/>
              </w:rPr>
            </w:pPr>
            <w:r w:rsidRPr="00C462AC">
              <w:rPr>
                <w:rFonts w:ascii="宋体" w:hAnsi="宋体" w:cs="宋体" w:hint="eastAsia"/>
                <w:b/>
                <w:bCs/>
                <w:color w:val="000000" w:themeColor="text1"/>
                <w:kern w:val="0"/>
                <w:szCs w:val="21"/>
                <w:lang w:bidi="ar"/>
              </w:rPr>
              <w:t>300</w:t>
            </w:r>
          </w:p>
        </w:tc>
      </w:tr>
      <w:tr w:rsidR="00174C42" w:rsidRPr="00C462AC" w14:paraId="4C4CE14C" w14:textId="77777777">
        <w:trPr>
          <w:trHeight w:val="397"/>
          <w:tblHeader/>
          <w:jc w:val="center"/>
        </w:trPr>
        <w:tc>
          <w:tcPr>
            <w:tcW w:w="928" w:type="dxa"/>
            <w:vAlign w:val="center"/>
          </w:tcPr>
          <w:p w14:paraId="18D0AA0B" w14:textId="77777777" w:rsidR="00174C42" w:rsidRPr="00C462AC" w:rsidRDefault="00000000">
            <w:pPr>
              <w:widowControl/>
              <w:spacing w:line="240" w:lineRule="exact"/>
              <w:jc w:val="center"/>
              <w:rPr>
                <w:rFonts w:ascii="宋体" w:hAnsi="宋体" w:cs="宋体" w:hint="eastAsia"/>
                <w:color w:val="000000" w:themeColor="text1"/>
                <w:kern w:val="0"/>
                <w:szCs w:val="21"/>
              </w:rPr>
            </w:pPr>
            <w:r w:rsidRPr="00C462AC">
              <w:rPr>
                <w:rFonts w:ascii="宋体" w:hAnsi="宋体" w:cs="宋体" w:hint="eastAsia"/>
                <w:color w:val="000000" w:themeColor="text1"/>
                <w:kern w:val="0"/>
                <w:szCs w:val="21"/>
              </w:rPr>
              <w:t>1.1</w:t>
            </w:r>
          </w:p>
        </w:tc>
        <w:tc>
          <w:tcPr>
            <w:tcW w:w="2552" w:type="dxa"/>
            <w:vAlign w:val="center"/>
          </w:tcPr>
          <w:p w14:paraId="181834BA" w14:textId="77777777" w:rsidR="00174C42" w:rsidRPr="00C462AC" w:rsidRDefault="00000000">
            <w:pPr>
              <w:widowControl/>
              <w:jc w:val="left"/>
              <w:rPr>
                <w:rFonts w:ascii="宋体" w:hAnsi="宋体" w:cs="宋体" w:hint="eastAsia"/>
                <w:color w:val="000000" w:themeColor="text1"/>
                <w:kern w:val="0"/>
                <w:szCs w:val="21"/>
              </w:rPr>
            </w:pPr>
            <w:r w:rsidRPr="00C462AC">
              <w:rPr>
                <w:rFonts w:ascii="宋体" w:hAnsi="宋体" w:cs="宋体"/>
                <w:color w:val="000000" w:themeColor="text1"/>
              </w:rPr>
              <w:t>多源异构数据的采集</w:t>
            </w:r>
          </w:p>
        </w:tc>
        <w:tc>
          <w:tcPr>
            <w:tcW w:w="3260" w:type="dxa"/>
            <w:vAlign w:val="center"/>
          </w:tcPr>
          <w:p w14:paraId="73AB770B" w14:textId="77777777" w:rsidR="00174C42" w:rsidRPr="00C462AC" w:rsidRDefault="00000000">
            <w:pPr>
              <w:widowControl/>
              <w:spacing w:line="360" w:lineRule="exact"/>
              <w:jc w:val="left"/>
              <w:rPr>
                <w:rFonts w:ascii="宋体" w:hAnsi="宋体" w:cs="宋体" w:hint="eastAsia"/>
                <w:color w:val="000000" w:themeColor="text1"/>
                <w:kern w:val="0"/>
                <w:szCs w:val="21"/>
              </w:rPr>
            </w:pPr>
            <w:r w:rsidRPr="00C462AC">
              <w:rPr>
                <w:rFonts w:ascii="宋体" w:hAnsi="宋体" w:cs="宋体"/>
                <w:color w:val="000000" w:themeColor="text1"/>
              </w:rPr>
              <w:t>从</w:t>
            </w:r>
            <w:r w:rsidRPr="00C462AC">
              <w:rPr>
                <w:rFonts w:ascii="宋体" w:hAnsi="宋体" w:cs="宋体" w:hint="eastAsia"/>
                <w:bCs/>
                <w:color w:val="000000" w:themeColor="text1"/>
                <w:szCs w:val="21"/>
              </w:rPr>
              <w:t>网格区域间安全设备</w:t>
            </w:r>
            <w:r w:rsidRPr="00C462AC">
              <w:rPr>
                <w:rFonts w:ascii="宋体" w:hAnsi="宋体" w:cs="宋体"/>
                <w:color w:val="000000" w:themeColor="text1"/>
              </w:rPr>
              <w:t>（如入侵检测系统、防火墙等）中提取</w:t>
            </w:r>
            <w:r w:rsidRPr="00C462AC">
              <w:rPr>
                <w:rFonts w:ascii="宋体" w:hAnsi="宋体" w:cs="宋体" w:hint="eastAsia"/>
                <w:color w:val="000000" w:themeColor="text1"/>
              </w:rPr>
              <w:t>告警数据</w:t>
            </w:r>
            <w:r w:rsidRPr="00C462AC">
              <w:rPr>
                <w:rFonts w:ascii="宋体" w:hAnsi="宋体" w:cs="宋体"/>
                <w:color w:val="000000" w:themeColor="text1"/>
              </w:rPr>
              <w:t>。</w:t>
            </w:r>
            <w:r w:rsidRPr="00C462AC">
              <w:rPr>
                <w:rFonts w:ascii="宋体" w:hAnsi="宋体" w:cs="宋体" w:hint="eastAsia"/>
                <w:color w:val="000000" w:themeColor="text1"/>
              </w:rPr>
              <w:t>该工作计划投入10人，工作时长9天。</w:t>
            </w:r>
          </w:p>
        </w:tc>
        <w:tc>
          <w:tcPr>
            <w:tcW w:w="3054" w:type="dxa"/>
            <w:gridSpan w:val="2"/>
            <w:vAlign w:val="center"/>
          </w:tcPr>
          <w:p w14:paraId="1402D909" w14:textId="77777777" w:rsidR="00174C42" w:rsidRPr="00C462AC" w:rsidRDefault="00000000">
            <w:pPr>
              <w:widowControl/>
              <w:jc w:val="center"/>
              <w:textAlignment w:val="center"/>
              <w:rPr>
                <w:rFonts w:ascii="宋体" w:hAnsi="宋体" w:cs="宋体" w:hint="eastAsia"/>
                <w:color w:val="000000" w:themeColor="text1"/>
                <w:kern w:val="0"/>
                <w:szCs w:val="21"/>
                <w:lang w:bidi="ar"/>
              </w:rPr>
            </w:pPr>
            <w:r w:rsidRPr="00C462AC">
              <w:rPr>
                <w:rFonts w:ascii="宋体" w:hAnsi="宋体" w:cs="宋体" w:hint="eastAsia"/>
                <w:color w:val="000000" w:themeColor="text1"/>
                <w:kern w:val="0"/>
                <w:szCs w:val="21"/>
                <w:lang w:bidi="ar"/>
              </w:rPr>
              <w:t>90</w:t>
            </w:r>
          </w:p>
        </w:tc>
      </w:tr>
      <w:tr w:rsidR="00174C42" w:rsidRPr="00C462AC" w14:paraId="32BDA564" w14:textId="77777777">
        <w:trPr>
          <w:trHeight w:val="397"/>
          <w:tblHeader/>
          <w:jc w:val="center"/>
        </w:trPr>
        <w:tc>
          <w:tcPr>
            <w:tcW w:w="928" w:type="dxa"/>
            <w:vAlign w:val="center"/>
          </w:tcPr>
          <w:p w14:paraId="3C6BEED6" w14:textId="77777777" w:rsidR="00174C42" w:rsidRPr="00C462AC" w:rsidRDefault="00000000">
            <w:pPr>
              <w:widowControl/>
              <w:spacing w:line="240" w:lineRule="exact"/>
              <w:jc w:val="center"/>
              <w:rPr>
                <w:rFonts w:ascii="宋体" w:hAnsi="宋体" w:cs="宋体" w:hint="eastAsia"/>
                <w:b/>
                <w:bCs/>
                <w:color w:val="000000" w:themeColor="text1"/>
                <w:kern w:val="0"/>
                <w:szCs w:val="21"/>
              </w:rPr>
            </w:pPr>
            <w:r w:rsidRPr="00C462AC">
              <w:rPr>
                <w:rFonts w:ascii="宋体" w:hAnsi="宋体" w:cs="宋体" w:hint="eastAsia"/>
                <w:color w:val="000000" w:themeColor="text1"/>
                <w:kern w:val="0"/>
                <w:szCs w:val="21"/>
              </w:rPr>
              <w:t>1.2</w:t>
            </w:r>
          </w:p>
        </w:tc>
        <w:tc>
          <w:tcPr>
            <w:tcW w:w="2552" w:type="dxa"/>
            <w:vAlign w:val="center"/>
          </w:tcPr>
          <w:p w14:paraId="13B6537F" w14:textId="77777777" w:rsidR="00174C42" w:rsidRPr="00C462AC" w:rsidRDefault="00000000">
            <w:pPr>
              <w:widowControl/>
              <w:spacing w:line="240" w:lineRule="exact"/>
              <w:rPr>
                <w:rFonts w:ascii="宋体" w:hAnsi="宋体" w:cs="宋体" w:hint="eastAsia"/>
                <w:b/>
                <w:color w:val="000000" w:themeColor="text1"/>
                <w:kern w:val="0"/>
                <w:szCs w:val="21"/>
              </w:rPr>
            </w:pPr>
            <w:r w:rsidRPr="00C462AC">
              <w:rPr>
                <w:rFonts w:ascii="宋体" w:hAnsi="宋体" w:cs="宋体"/>
                <w:color w:val="000000" w:themeColor="text1"/>
              </w:rPr>
              <w:t>智能关联分析与告警优先级分类</w:t>
            </w:r>
          </w:p>
        </w:tc>
        <w:tc>
          <w:tcPr>
            <w:tcW w:w="3260" w:type="dxa"/>
            <w:vAlign w:val="center"/>
          </w:tcPr>
          <w:p w14:paraId="54ADFB1D" w14:textId="77777777" w:rsidR="00174C42" w:rsidRPr="00C462AC" w:rsidRDefault="00000000">
            <w:pPr>
              <w:widowControl/>
              <w:spacing w:line="360" w:lineRule="exact"/>
              <w:jc w:val="left"/>
              <w:rPr>
                <w:rFonts w:ascii="宋体" w:hAnsi="宋体" w:cs="宋体" w:hint="eastAsia"/>
                <w:color w:val="000000" w:themeColor="text1"/>
              </w:rPr>
            </w:pPr>
            <w:r w:rsidRPr="00C462AC">
              <w:rPr>
                <w:rFonts w:ascii="宋体" w:hAnsi="宋体" w:cs="宋体"/>
                <w:color w:val="000000" w:themeColor="text1"/>
              </w:rPr>
              <w:t>对不同来源的日志和告警数据进行解析</w:t>
            </w:r>
            <w:r w:rsidRPr="00C462AC">
              <w:rPr>
                <w:rFonts w:ascii="宋体" w:hAnsi="宋体" w:cs="宋体" w:hint="eastAsia"/>
                <w:color w:val="000000" w:themeColor="text1"/>
              </w:rPr>
              <w:t>和分析</w:t>
            </w:r>
            <w:r w:rsidRPr="00C462AC">
              <w:rPr>
                <w:rFonts w:ascii="宋体" w:hAnsi="宋体" w:cs="宋体"/>
                <w:color w:val="000000" w:themeColor="text1"/>
              </w:rPr>
              <w:t>，识别潜在的安全威胁。同时，根据威胁的严重程度自动分配优先级，确保高危告警能够优先得到</w:t>
            </w:r>
            <w:r w:rsidRPr="00C462AC">
              <w:rPr>
                <w:rFonts w:ascii="宋体" w:hAnsi="宋体" w:cs="宋体" w:hint="eastAsia"/>
                <w:color w:val="000000" w:themeColor="text1"/>
              </w:rPr>
              <w:t>响应</w:t>
            </w:r>
            <w:r w:rsidRPr="00C462AC">
              <w:rPr>
                <w:rFonts w:ascii="宋体" w:hAnsi="宋体" w:cs="宋体"/>
                <w:color w:val="000000" w:themeColor="text1"/>
              </w:rPr>
              <w:t>。</w:t>
            </w:r>
            <w:r w:rsidRPr="00C462AC">
              <w:rPr>
                <w:rFonts w:ascii="宋体" w:hAnsi="宋体" w:cs="宋体" w:hint="eastAsia"/>
                <w:color w:val="000000" w:themeColor="text1"/>
              </w:rPr>
              <w:t>该工作计划投入10人，工作时长11天。</w:t>
            </w:r>
          </w:p>
        </w:tc>
        <w:tc>
          <w:tcPr>
            <w:tcW w:w="3054" w:type="dxa"/>
            <w:gridSpan w:val="2"/>
            <w:vAlign w:val="center"/>
          </w:tcPr>
          <w:p w14:paraId="3187686B" w14:textId="77777777" w:rsidR="00174C42" w:rsidRPr="00C462AC" w:rsidRDefault="00000000">
            <w:pPr>
              <w:widowControl/>
              <w:spacing w:line="240" w:lineRule="exact"/>
              <w:jc w:val="center"/>
              <w:rPr>
                <w:rFonts w:ascii="宋体" w:hAnsi="宋体" w:cs="宋体" w:hint="eastAsia"/>
                <w:b/>
                <w:bCs/>
                <w:color w:val="000000" w:themeColor="text1"/>
                <w:kern w:val="0"/>
                <w:szCs w:val="21"/>
              </w:rPr>
            </w:pPr>
            <w:r w:rsidRPr="00C462AC">
              <w:rPr>
                <w:rFonts w:ascii="宋体" w:hAnsi="宋体" w:cs="宋体" w:hint="eastAsia"/>
                <w:color w:val="000000" w:themeColor="text1"/>
                <w:kern w:val="0"/>
                <w:szCs w:val="21"/>
              </w:rPr>
              <w:t>110</w:t>
            </w:r>
          </w:p>
        </w:tc>
      </w:tr>
      <w:tr w:rsidR="00174C42" w:rsidRPr="00C462AC" w14:paraId="49A81924" w14:textId="77777777">
        <w:trPr>
          <w:trHeight w:val="397"/>
          <w:tblHeader/>
          <w:jc w:val="center"/>
        </w:trPr>
        <w:tc>
          <w:tcPr>
            <w:tcW w:w="928" w:type="dxa"/>
            <w:vAlign w:val="center"/>
          </w:tcPr>
          <w:p w14:paraId="307EC2F9" w14:textId="77777777" w:rsidR="00174C42" w:rsidRPr="00C462AC" w:rsidRDefault="00000000">
            <w:pPr>
              <w:widowControl/>
              <w:jc w:val="center"/>
              <w:textAlignment w:val="center"/>
              <w:rPr>
                <w:rFonts w:ascii="宋体" w:hAnsi="宋体" w:cs="宋体" w:hint="eastAsia"/>
                <w:color w:val="000000" w:themeColor="text1"/>
                <w:kern w:val="0"/>
                <w:szCs w:val="21"/>
              </w:rPr>
            </w:pPr>
            <w:r w:rsidRPr="00C462AC">
              <w:rPr>
                <w:rFonts w:ascii="宋体" w:hAnsi="宋体" w:cs="宋体" w:hint="eastAsia"/>
                <w:color w:val="000000" w:themeColor="text1"/>
                <w:kern w:val="0"/>
                <w:szCs w:val="21"/>
              </w:rPr>
              <w:t>1.3</w:t>
            </w:r>
          </w:p>
        </w:tc>
        <w:tc>
          <w:tcPr>
            <w:tcW w:w="2552" w:type="dxa"/>
            <w:vAlign w:val="center"/>
          </w:tcPr>
          <w:p w14:paraId="0A0A958A" w14:textId="77777777" w:rsidR="00174C42" w:rsidRPr="00C462AC" w:rsidRDefault="00000000">
            <w:pPr>
              <w:widowControl/>
              <w:jc w:val="left"/>
              <w:rPr>
                <w:rFonts w:ascii="宋体" w:hAnsi="宋体" w:cs="宋体" w:hint="eastAsia"/>
                <w:color w:val="000000" w:themeColor="text1"/>
                <w:kern w:val="0"/>
                <w:szCs w:val="21"/>
              </w:rPr>
            </w:pPr>
            <w:r w:rsidRPr="00C462AC">
              <w:rPr>
                <w:rFonts w:ascii="宋体" w:hAnsi="宋体" w:cs="宋体"/>
                <w:color w:val="000000" w:themeColor="text1"/>
              </w:rPr>
              <w:t>重复告警的自动去重</w:t>
            </w:r>
            <w:r w:rsidRPr="00C462AC">
              <w:rPr>
                <w:rFonts w:ascii="宋体" w:hAnsi="宋体" w:cs="宋体" w:hint="eastAsia"/>
                <w:color w:val="000000" w:themeColor="text1"/>
              </w:rPr>
              <w:t>过滤</w:t>
            </w:r>
          </w:p>
        </w:tc>
        <w:tc>
          <w:tcPr>
            <w:tcW w:w="3260" w:type="dxa"/>
            <w:vAlign w:val="center"/>
          </w:tcPr>
          <w:p w14:paraId="531782C2" w14:textId="77777777" w:rsidR="00174C42" w:rsidRPr="00C462AC" w:rsidRDefault="00000000">
            <w:pPr>
              <w:widowControl/>
              <w:spacing w:line="360" w:lineRule="exact"/>
              <w:jc w:val="left"/>
              <w:rPr>
                <w:rFonts w:ascii="宋体" w:hAnsi="宋体" w:cs="宋体" w:hint="eastAsia"/>
                <w:color w:val="000000" w:themeColor="text1"/>
                <w:kern w:val="0"/>
                <w:szCs w:val="21"/>
              </w:rPr>
            </w:pPr>
            <w:r w:rsidRPr="00C462AC">
              <w:rPr>
                <w:rFonts w:ascii="宋体" w:hAnsi="宋体" w:cs="宋体"/>
                <w:color w:val="000000" w:themeColor="text1"/>
              </w:rPr>
              <w:t>自动识别并</w:t>
            </w:r>
            <w:r w:rsidRPr="00C462AC">
              <w:rPr>
                <w:rFonts w:ascii="宋体" w:hAnsi="宋体" w:cs="宋体" w:hint="eastAsia"/>
                <w:color w:val="000000" w:themeColor="text1"/>
              </w:rPr>
              <w:t>对</w:t>
            </w:r>
            <w:r w:rsidRPr="00C462AC">
              <w:rPr>
                <w:rFonts w:ascii="宋体" w:hAnsi="宋体" w:cs="宋体"/>
                <w:color w:val="000000" w:themeColor="text1"/>
              </w:rPr>
              <w:t>重复的告警信息</w:t>
            </w:r>
            <w:r w:rsidRPr="00C462AC">
              <w:rPr>
                <w:rFonts w:ascii="宋体" w:hAnsi="宋体" w:cs="宋体" w:hint="eastAsia"/>
                <w:color w:val="000000" w:themeColor="text1"/>
              </w:rPr>
              <w:t>进行分组</w:t>
            </w:r>
            <w:r w:rsidRPr="00C462AC">
              <w:rPr>
                <w:rFonts w:ascii="宋体" w:hAnsi="宋体" w:cs="宋体"/>
                <w:color w:val="000000" w:themeColor="text1"/>
              </w:rPr>
              <w:t>。通过智能分析技术，识别不同来源但本质相同的安全事件，将其合并</w:t>
            </w:r>
            <w:r w:rsidRPr="00C462AC">
              <w:rPr>
                <w:rFonts w:ascii="宋体" w:hAnsi="宋体" w:cs="宋体" w:hint="eastAsia"/>
                <w:color w:val="000000" w:themeColor="text1"/>
              </w:rPr>
              <w:t>过滤</w:t>
            </w:r>
            <w:r w:rsidRPr="00C462AC">
              <w:rPr>
                <w:rFonts w:ascii="宋体" w:hAnsi="宋体" w:cs="宋体"/>
                <w:color w:val="000000" w:themeColor="text1"/>
              </w:rPr>
              <w:t>，减少告警数量</w:t>
            </w:r>
            <w:r w:rsidRPr="00C462AC">
              <w:rPr>
                <w:rFonts w:ascii="宋体" w:hAnsi="宋体" w:cs="宋体" w:hint="eastAsia"/>
                <w:color w:val="000000" w:themeColor="text1"/>
              </w:rPr>
              <w:t>。 工该工作计划投入10人，工作时长10天。</w:t>
            </w:r>
          </w:p>
        </w:tc>
        <w:tc>
          <w:tcPr>
            <w:tcW w:w="3054" w:type="dxa"/>
            <w:gridSpan w:val="2"/>
            <w:vAlign w:val="center"/>
          </w:tcPr>
          <w:p w14:paraId="48002C16" w14:textId="77777777" w:rsidR="00174C42" w:rsidRPr="00C462AC" w:rsidRDefault="00000000">
            <w:pPr>
              <w:widowControl/>
              <w:jc w:val="center"/>
              <w:textAlignment w:val="center"/>
              <w:rPr>
                <w:rFonts w:ascii="宋体" w:hAnsi="宋体" w:cs="宋体" w:hint="eastAsia"/>
                <w:color w:val="000000" w:themeColor="text1"/>
                <w:kern w:val="0"/>
                <w:szCs w:val="21"/>
              </w:rPr>
            </w:pPr>
            <w:r w:rsidRPr="00C462AC">
              <w:rPr>
                <w:rFonts w:ascii="宋体" w:hAnsi="宋体" w:cs="宋体" w:hint="eastAsia"/>
                <w:color w:val="000000" w:themeColor="text1"/>
                <w:kern w:val="0"/>
                <w:szCs w:val="21"/>
              </w:rPr>
              <w:t>100</w:t>
            </w:r>
          </w:p>
        </w:tc>
      </w:tr>
      <w:tr w:rsidR="00174C42" w:rsidRPr="00C462AC" w14:paraId="4C4B620D" w14:textId="77777777">
        <w:trPr>
          <w:trHeight w:val="397"/>
          <w:tblHeader/>
          <w:jc w:val="center"/>
        </w:trPr>
        <w:tc>
          <w:tcPr>
            <w:tcW w:w="928" w:type="dxa"/>
            <w:vAlign w:val="center"/>
          </w:tcPr>
          <w:p w14:paraId="50D9490D" w14:textId="77777777" w:rsidR="00174C42" w:rsidRPr="00C462AC" w:rsidRDefault="00000000">
            <w:pPr>
              <w:widowControl/>
              <w:spacing w:line="360" w:lineRule="exact"/>
              <w:jc w:val="center"/>
              <w:rPr>
                <w:rFonts w:ascii="宋体" w:hAnsi="宋体" w:cs="宋体" w:hint="eastAsia"/>
                <w:color w:val="000000" w:themeColor="text1"/>
                <w:szCs w:val="21"/>
              </w:rPr>
            </w:pPr>
            <w:r w:rsidRPr="00C462AC">
              <w:rPr>
                <w:rFonts w:ascii="宋体" w:hAnsi="宋体" w:cs="宋体" w:hint="eastAsia"/>
                <w:b/>
                <w:bCs/>
                <w:color w:val="000000" w:themeColor="text1"/>
                <w:kern w:val="0"/>
                <w:szCs w:val="21"/>
              </w:rPr>
              <w:t>2</w:t>
            </w:r>
          </w:p>
        </w:tc>
        <w:tc>
          <w:tcPr>
            <w:tcW w:w="2552" w:type="dxa"/>
            <w:vAlign w:val="center"/>
          </w:tcPr>
          <w:p w14:paraId="3AD462CC" w14:textId="77777777" w:rsidR="00174C42" w:rsidRPr="00C462AC" w:rsidRDefault="00000000">
            <w:pPr>
              <w:widowControl/>
              <w:spacing w:line="360" w:lineRule="exact"/>
              <w:rPr>
                <w:rFonts w:ascii="宋体" w:hAnsi="宋体" w:cs="宋体" w:hint="eastAsia"/>
                <w:b/>
                <w:bCs/>
                <w:color w:val="000000" w:themeColor="text1"/>
                <w:kern w:val="0"/>
                <w:szCs w:val="21"/>
              </w:rPr>
            </w:pPr>
            <w:r w:rsidRPr="00C462AC">
              <w:rPr>
                <w:rFonts w:ascii="宋体" w:hAnsi="宋体" w:cs="宋体" w:hint="eastAsia"/>
                <w:b/>
                <w:color w:val="000000" w:themeColor="text1"/>
                <w:kern w:val="0"/>
                <w:szCs w:val="21"/>
              </w:rPr>
              <w:t>基于大模型的网络安全日志智能辅助分析</w:t>
            </w:r>
          </w:p>
        </w:tc>
        <w:tc>
          <w:tcPr>
            <w:tcW w:w="3260" w:type="dxa"/>
            <w:vAlign w:val="center"/>
          </w:tcPr>
          <w:p w14:paraId="00DEF53E" w14:textId="77777777" w:rsidR="00174C42" w:rsidRPr="00C462AC" w:rsidRDefault="00174C42">
            <w:pPr>
              <w:widowControl/>
              <w:spacing w:line="360" w:lineRule="exact"/>
              <w:jc w:val="center"/>
              <w:rPr>
                <w:rFonts w:ascii="黑体" w:hAnsi="黑体" w:hint="eastAsia"/>
                <w:color w:val="000000" w:themeColor="text1"/>
                <w:szCs w:val="21"/>
              </w:rPr>
            </w:pPr>
          </w:p>
        </w:tc>
        <w:tc>
          <w:tcPr>
            <w:tcW w:w="3054" w:type="dxa"/>
            <w:gridSpan w:val="2"/>
            <w:vAlign w:val="center"/>
          </w:tcPr>
          <w:p w14:paraId="047309CB" w14:textId="77777777" w:rsidR="00174C42" w:rsidRPr="00C462AC" w:rsidRDefault="00000000">
            <w:pPr>
              <w:widowControl/>
              <w:spacing w:line="360" w:lineRule="exact"/>
              <w:jc w:val="center"/>
              <w:rPr>
                <w:rFonts w:ascii="宋体" w:hAnsi="宋体" w:cs="宋体" w:hint="eastAsia"/>
                <w:color w:val="000000" w:themeColor="text1"/>
                <w:kern w:val="0"/>
                <w:szCs w:val="21"/>
                <w:lang w:bidi="ar"/>
              </w:rPr>
            </w:pPr>
            <w:r w:rsidRPr="00C462AC">
              <w:rPr>
                <w:rFonts w:ascii="宋体" w:hAnsi="宋体" w:cs="宋体" w:hint="eastAsia"/>
                <w:b/>
                <w:bCs/>
                <w:color w:val="000000" w:themeColor="text1"/>
                <w:kern w:val="0"/>
                <w:szCs w:val="21"/>
                <w:lang w:bidi="ar"/>
              </w:rPr>
              <w:t>405</w:t>
            </w:r>
          </w:p>
        </w:tc>
      </w:tr>
      <w:tr w:rsidR="00174C42" w:rsidRPr="00C462AC" w14:paraId="7F73C906" w14:textId="77777777">
        <w:trPr>
          <w:trHeight w:val="397"/>
          <w:tblHeader/>
          <w:jc w:val="center"/>
        </w:trPr>
        <w:tc>
          <w:tcPr>
            <w:tcW w:w="928" w:type="dxa"/>
            <w:vAlign w:val="center"/>
          </w:tcPr>
          <w:p w14:paraId="02FD5FA3" w14:textId="77777777" w:rsidR="00174C42" w:rsidRPr="00C462AC" w:rsidRDefault="00000000">
            <w:pPr>
              <w:widowControl/>
              <w:spacing w:line="360" w:lineRule="exact"/>
              <w:jc w:val="center"/>
              <w:textAlignment w:val="center"/>
              <w:rPr>
                <w:rFonts w:ascii="宋体" w:hAnsi="宋体" w:cs="宋体" w:hint="eastAsia"/>
                <w:color w:val="000000" w:themeColor="text1"/>
                <w:kern w:val="0"/>
                <w:szCs w:val="21"/>
              </w:rPr>
            </w:pPr>
            <w:r w:rsidRPr="00C462AC">
              <w:rPr>
                <w:rFonts w:ascii="宋体" w:hAnsi="宋体" w:cs="宋体" w:hint="eastAsia"/>
                <w:color w:val="000000" w:themeColor="text1"/>
                <w:kern w:val="0"/>
                <w:szCs w:val="21"/>
                <w:lang w:bidi="ar"/>
              </w:rPr>
              <w:t>2.1</w:t>
            </w:r>
          </w:p>
        </w:tc>
        <w:tc>
          <w:tcPr>
            <w:tcW w:w="2552" w:type="dxa"/>
            <w:vAlign w:val="center"/>
          </w:tcPr>
          <w:p w14:paraId="4D4A8FFC" w14:textId="77777777" w:rsidR="00174C42" w:rsidRPr="00C462AC" w:rsidRDefault="00000000">
            <w:pPr>
              <w:widowControl/>
              <w:spacing w:line="360" w:lineRule="exact"/>
              <w:jc w:val="left"/>
              <w:rPr>
                <w:rFonts w:ascii="宋体" w:hAnsi="宋体" w:cs="宋体" w:hint="eastAsia"/>
                <w:color w:val="000000" w:themeColor="text1"/>
                <w:kern w:val="0"/>
                <w:szCs w:val="21"/>
              </w:rPr>
            </w:pPr>
            <w:r w:rsidRPr="00C462AC">
              <w:rPr>
                <w:rFonts w:ascii="宋体" w:hAnsi="宋体" w:cs="宋体" w:hint="eastAsia"/>
                <w:color w:val="000000" w:themeColor="text1"/>
                <w:kern w:val="0"/>
                <w:szCs w:val="21"/>
              </w:rPr>
              <w:t>日志数据收集与整合</w:t>
            </w:r>
          </w:p>
        </w:tc>
        <w:tc>
          <w:tcPr>
            <w:tcW w:w="3260" w:type="dxa"/>
            <w:vAlign w:val="center"/>
          </w:tcPr>
          <w:p w14:paraId="408290FD" w14:textId="77777777" w:rsidR="00174C42" w:rsidRPr="00C462AC" w:rsidRDefault="00000000">
            <w:pPr>
              <w:widowControl/>
              <w:spacing w:line="360" w:lineRule="exact"/>
              <w:jc w:val="left"/>
              <w:rPr>
                <w:rFonts w:ascii="宋体" w:hAnsi="宋体" w:cs="宋体" w:hint="eastAsia"/>
                <w:color w:val="000000" w:themeColor="text1"/>
                <w:kern w:val="0"/>
                <w:szCs w:val="21"/>
              </w:rPr>
            </w:pPr>
            <w:r w:rsidRPr="00C462AC">
              <w:rPr>
                <w:rFonts w:ascii="宋体" w:hAnsi="宋体" w:cs="宋体" w:hint="eastAsia"/>
                <w:color w:val="000000" w:themeColor="text1"/>
                <w:kern w:val="0"/>
                <w:szCs w:val="21"/>
              </w:rPr>
              <w:t>确保所需网络设备（如服务器、防火墙、路由器等）的日志的获取，明确其字段信息。</w:t>
            </w:r>
            <w:r w:rsidRPr="00C462AC">
              <w:rPr>
                <w:rFonts w:ascii="宋体" w:hAnsi="宋体" w:cs="宋体" w:hint="eastAsia"/>
                <w:color w:val="000000" w:themeColor="text1"/>
              </w:rPr>
              <w:t>该工作计划投入8人，工作时长10天。</w:t>
            </w:r>
          </w:p>
        </w:tc>
        <w:tc>
          <w:tcPr>
            <w:tcW w:w="3054" w:type="dxa"/>
            <w:gridSpan w:val="2"/>
            <w:vAlign w:val="center"/>
          </w:tcPr>
          <w:p w14:paraId="6C010D9A" w14:textId="77777777" w:rsidR="00174C42" w:rsidRPr="00C462AC" w:rsidRDefault="00000000">
            <w:pPr>
              <w:widowControl/>
              <w:spacing w:line="360" w:lineRule="exact"/>
              <w:jc w:val="center"/>
              <w:textAlignment w:val="center"/>
              <w:rPr>
                <w:rFonts w:ascii="宋体" w:hAnsi="宋体" w:cs="宋体" w:hint="eastAsia"/>
                <w:color w:val="000000" w:themeColor="text1"/>
                <w:kern w:val="0"/>
                <w:szCs w:val="21"/>
                <w:lang w:bidi="ar"/>
              </w:rPr>
            </w:pPr>
            <w:r w:rsidRPr="00C462AC">
              <w:rPr>
                <w:rFonts w:ascii="宋体" w:hAnsi="宋体" w:cs="宋体" w:hint="eastAsia"/>
                <w:color w:val="000000" w:themeColor="text1"/>
                <w:kern w:val="0"/>
                <w:szCs w:val="21"/>
                <w:lang w:bidi="ar"/>
              </w:rPr>
              <w:t>80</w:t>
            </w:r>
          </w:p>
        </w:tc>
      </w:tr>
      <w:tr w:rsidR="00174C42" w:rsidRPr="00C462AC" w14:paraId="7160D088" w14:textId="77777777">
        <w:trPr>
          <w:trHeight w:val="397"/>
          <w:tblHeader/>
          <w:jc w:val="center"/>
        </w:trPr>
        <w:tc>
          <w:tcPr>
            <w:tcW w:w="928" w:type="dxa"/>
            <w:vAlign w:val="center"/>
          </w:tcPr>
          <w:p w14:paraId="17F3E398" w14:textId="77777777" w:rsidR="00174C42" w:rsidRPr="00C462AC" w:rsidRDefault="00000000">
            <w:pPr>
              <w:widowControl/>
              <w:spacing w:line="360" w:lineRule="exact"/>
              <w:jc w:val="center"/>
              <w:textAlignment w:val="center"/>
              <w:rPr>
                <w:rFonts w:ascii="宋体" w:hAnsi="宋体" w:cs="宋体" w:hint="eastAsia"/>
                <w:b/>
                <w:bCs/>
                <w:color w:val="000000" w:themeColor="text1"/>
                <w:kern w:val="0"/>
                <w:szCs w:val="21"/>
              </w:rPr>
            </w:pPr>
            <w:r w:rsidRPr="00C462AC">
              <w:rPr>
                <w:rFonts w:ascii="宋体" w:hAnsi="宋体" w:cs="宋体" w:hint="eastAsia"/>
                <w:color w:val="000000" w:themeColor="text1"/>
                <w:kern w:val="0"/>
                <w:szCs w:val="21"/>
                <w:lang w:bidi="ar"/>
              </w:rPr>
              <w:t>2.2</w:t>
            </w:r>
          </w:p>
        </w:tc>
        <w:tc>
          <w:tcPr>
            <w:tcW w:w="2552" w:type="dxa"/>
            <w:vAlign w:val="center"/>
          </w:tcPr>
          <w:p w14:paraId="026EEDCD" w14:textId="77777777" w:rsidR="00174C42" w:rsidRPr="00C462AC" w:rsidRDefault="00000000">
            <w:pPr>
              <w:widowControl/>
              <w:spacing w:line="360" w:lineRule="exact"/>
              <w:jc w:val="left"/>
              <w:rPr>
                <w:color w:val="000000" w:themeColor="text1"/>
              </w:rPr>
            </w:pPr>
            <w:r w:rsidRPr="00C462AC">
              <w:rPr>
                <w:rFonts w:ascii="宋体" w:hAnsi="宋体" w:cs="宋体" w:hint="eastAsia"/>
                <w:color w:val="000000" w:themeColor="text1"/>
                <w:kern w:val="0"/>
                <w:szCs w:val="21"/>
              </w:rPr>
              <w:t>基于生成式大模型算法应用进行辅助日志查询</w:t>
            </w:r>
          </w:p>
        </w:tc>
        <w:tc>
          <w:tcPr>
            <w:tcW w:w="3260" w:type="dxa"/>
            <w:vAlign w:val="center"/>
          </w:tcPr>
          <w:p w14:paraId="74A5920F" w14:textId="51B2395B" w:rsidR="00174C42" w:rsidRPr="00C462AC" w:rsidRDefault="00000000">
            <w:pPr>
              <w:widowControl/>
              <w:spacing w:line="360" w:lineRule="exact"/>
              <w:jc w:val="left"/>
              <w:rPr>
                <w:rFonts w:ascii="宋体" w:hAnsi="宋体" w:cs="宋体" w:hint="eastAsia"/>
                <w:b/>
                <w:bCs/>
                <w:color w:val="000000" w:themeColor="text1"/>
                <w:kern w:val="0"/>
                <w:szCs w:val="21"/>
              </w:rPr>
            </w:pPr>
            <w:r w:rsidRPr="00C462AC">
              <w:rPr>
                <w:rFonts w:ascii="宋体" w:hAnsi="宋体" w:cs="宋体" w:hint="eastAsia"/>
                <w:color w:val="000000" w:themeColor="text1"/>
                <w:kern w:val="0"/>
                <w:szCs w:val="21"/>
              </w:rPr>
              <w:t>通过生成式大模型算法及应用辅助查询设备日志，形成生成式大模型辅助日志分析流程和手册，协助运维人员有效使用</w:t>
            </w:r>
            <w:ins w:id="144" w:author="天诚 赵" w:date="2024-08-28T15:11:00Z" w16du:dateUtc="2024-08-28T07:11:00Z">
              <w:r w:rsidR="00EC3C6C" w:rsidRPr="00C462AC">
                <w:rPr>
                  <w:rFonts w:ascii="宋体" w:hAnsi="宋体" w:cs="宋体" w:hint="eastAsia"/>
                  <w:color w:val="000000" w:themeColor="text1"/>
                  <w:kern w:val="0"/>
                  <w:szCs w:val="21"/>
                </w:rPr>
                <w:t>模型</w:t>
              </w:r>
            </w:ins>
            <w:del w:id="145" w:author="天诚 赵" w:date="2024-08-28T15:11:00Z" w16du:dateUtc="2024-08-28T07:11:00Z">
              <w:r w:rsidRPr="00C462AC" w:rsidDel="00EC3C6C">
                <w:rPr>
                  <w:rFonts w:ascii="宋体" w:hAnsi="宋体" w:cs="宋体" w:hint="eastAsia"/>
                  <w:color w:val="000000" w:themeColor="text1"/>
                  <w:kern w:val="0"/>
                  <w:szCs w:val="21"/>
                </w:rPr>
                <w:delText>算法</w:delText>
              </w:r>
            </w:del>
            <w:r w:rsidRPr="00C462AC">
              <w:rPr>
                <w:rFonts w:ascii="宋体" w:hAnsi="宋体" w:cs="宋体" w:hint="eastAsia"/>
                <w:color w:val="000000" w:themeColor="text1"/>
                <w:kern w:val="0"/>
                <w:szCs w:val="21"/>
              </w:rPr>
              <w:t>对</w:t>
            </w:r>
            <w:ins w:id="146" w:author="天诚 赵" w:date="2024-08-28T15:11:00Z" w16du:dateUtc="2024-08-28T07:11:00Z">
              <w:r w:rsidR="00EC3C6C" w:rsidRPr="00C462AC">
                <w:rPr>
                  <w:rFonts w:ascii="宋体" w:hAnsi="宋体" w:cs="宋体" w:hint="eastAsia"/>
                  <w:color w:val="000000" w:themeColor="text1"/>
                  <w:kern w:val="0"/>
                  <w:szCs w:val="21"/>
                </w:rPr>
                <w:t>日志</w:t>
              </w:r>
            </w:ins>
            <w:del w:id="147" w:author="天诚 赵" w:date="2024-08-28T15:11:00Z" w16du:dateUtc="2024-08-28T07:11:00Z">
              <w:r w:rsidRPr="00C462AC" w:rsidDel="00EC3C6C">
                <w:rPr>
                  <w:rFonts w:ascii="宋体" w:hAnsi="宋体" w:cs="宋体" w:hint="eastAsia"/>
                  <w:color w:val="000000" w:themeColor="text1"/>
                  <w:kern w:val="0"/>
                  <w:szCs w:val="21"/>
                </w:rPr>
                <w:delText>日记</w:delText>
              </w:r>
            </w:del>
            <w:r w:rsidRPr="00C462AC">
              <w:rPr>
                <w:rFonts w:ascii="宋体" w:hAnsi="宋体" w:cs="宋体" w:hint="eastAsia"/>
                <w:color w:val="000000" w:themeColor="text1"/>
                <w:kern w:val="0"/>
                <w:szCs w:val="21"/>
              </w:rPr>
              <w:t>进行</w:t>
            </w:r>
            <w:ins w:id="148" w:author="天诚 赵" w:date="2024-08-28T15:11:00Z" w16du:dateUtc="2024-08-28T07:11:00Z">
              <w:r w:rsidR="00EC3C6C" w:rsidRPr="00C462AC">
                <w:rPr>
                  <w:rFonts w:ascii="宋体" w:hAnsi="宋体" w:cs="宋体" w:hint="eastAsia"/>
                  <w:color w:val="000000" w:themeColor="text1"/>
                  <w:kern w:val="0"/>
                  <w:szCs w:val="21"/>
                </w:rPr>
                <w:t>快速</w:t>
              </w:r>
            </w:ins>
            <w:del w:id="149" w:author="天诚 赵" w:date="2024-08-28T15:11:00Z" w16du:dateUtc="2024-08-28T07:11:00Z">
              <w:r w:rsidRPr="00C462AC" w:rsidDel="00EC3C6C">
                <w:rPr>
                  <w:rFonts w:ascii="宋体" w:hAnsi="宋体" w:cs="宋体" w:hint="eastAsia"/>
                  <w:color w:val="000000" w:themeColor="text1"/>
                  <w:kern w:val="0"/>
                  <w:szCs w:val="21"/>
                </w:rPr>
                <w:delText>管理</w:delText>
              </w:r>
            </w:del>
            <w:r w:rsidRPr="00C462AC">
              <w:rPr>
                <w:rFonts w:ascii="宋体" w:hAnsi="宋体" w:cs="宋体" w:hint="eastAsia"/>
                <w:color w:val="000000" w:themeColor="text1"/>
                <w:kern w:val="0"/>
                <w:szCs w:val="21"/>
              </w:rPr>
              <w:t>查询。</w:t>
            </w:r>
            <w:r w:rsidRPr="00C462AC">
              <w:rPr>
                <w:rFonts w:ascii="宋体" w:hAnsi="宋体" w:cs="宋体" w:hint="eastAsia"/>
                <w:color w:val="000000" w:themeColor="text1"/>
              </w:rPr>
              <w:t>该工作计划投入9人，工作时长10天。</w:t>
            </w:r>
          </w:p>
        </w:tc>
        <w:tc>
          <w:tcPr>
            <w:tcW w:w="3054" w:type="dxa"/>
            <w:gridSpan w:val="2"/>
            <w:vAlign w:val="center"/>
          </w:tcPr>
          <w:p w14:paraId="0EE13953" w14:textId="77777777" w:rsidR="00174C42" w:rsidRPr="00C462AC" w:rsidRDefault="00000000">
            <w:pPr>
              <w:widowControl/>
              <w:spacing w:line="360" w:lineRule="exact"/>
              <w:jc w:val="center"/>
              <w:textAlignment w:val="center"/>
              <w:rPr>
                <w:rFonts w:ascii="宋体" w:hAnsi="宋体" w:cs="宋体" w:hint="eastAsia"/>
                <w:color w:val="000000" w:themeColor="text1"/>
                <w:kern w:val="0"/>
                <w:szCs w:val="21"/>
              </w:rPr>
            </w:pPr>
            <w:r w:rsidRPr="00C462AC">
              <w:rPr>
                <w:rFonts w:ascii="宋体" w:hAnsi="宋体" w:cs="宋体" w:hint="eastAsia"/>
                <w:color w:val="000000" w:themeColor="text1"/>
                <w:kern w:val="0"/>
                <w:szCs w:val="21"/>
              </w:rPr>
              <w:t>90</w:t>
            </w:r>
          </w:p>
        </w:tc>
      </w:tr>
      <w:tr w:rsidR="00174C42" w:rsidRPr="00C462AC" w14:paraId="0664843D" w14:textId="77777777">
        <w:trPr>
          <w:trHeight w:val="397"/>
          <w:tblHeader/>
          <w:jc w:val="center"/>
        </w:trPr>
        <w:tc>
          <w:tcPr>
            <w:tcW w:w="928" w:type="dxa"/>
            <w:vAlign w:val="center"/>
          </w:tcPr>
          <w:p w14:paraId="2A2CF821" w14:textId="77777777" w:rsidR="00174C42" w:rsidRPr="00C462AC" w:rsidRDefault="00000000">
            <w:pPr>
              <w:widowControl/>
              <w:spacing w:line="360" w:lineRule="exact"/>
              <w:jc w:val="center"/>
              <w:textAlignment w:val="center"/>
              <w:rPr>
                <w:rFonts w:ascii="宋体" w:hAnsi="宋体" w:cs="宋体" w:hint="eastAsia"/>
                <w:b/>
                <w:bCs/>
                <w:color w:val="000000" w:themeColor="text1"/>
                <w:kern w:val="0"/>
                <w:szCs w:val="21"/>
              </w:rPr>
            </w:pPr>
            <w:r w:rsidRPr="00C462AC">
              <w:rPr>
                <w:rFonts w:ascii="宋体" w:hAnsi="宋体" w:cs="宋体" w:hint="eastAsia"/>
                <w:color w:val="000000" w:themeColor="text1"/>
                <w:kern w:val="0"/>
                <w:szCs w:val="21"/>
                <w:lang w:bidi="ar"/>
              </w:rPr>
              <w:lastRenderedPageBreak/>
              <w:t>2.3</w:t>
            </w:r>
          </w:p>
        </w:tc>
        <w:tc>
          <w:tcPr>
            <w:tcW w:w="2552" w:type="dxa"/>
            <w:vAlign w:val="center"/>
          </w:tcPr>
          <w:p w14:paraId="1A37D418" w14:textId="77777777" w:rsidR="00174C42" w:rsidRPr="00C462AC" w:rsidRDefault="00000000">
            <w:pPr>
              <w:widowControl/>
              <w:spacing w:line="360" w:lineRule="exact"/>
              <w:jc w:val="left"/>
              <w:rPr>
                <w:color w:val="000000" w:themeColor="text1"/>
              </w:rPr>
            </w:pPr>
            <w:r w:rsidRPr="00C462AC">
              <w:rPr>
                <w:rFonts w:ascii="宋体" w:hAnsi="宋体" w:cs="宋体" w:hint="eastAsia"/>
                <w:color w:val="000000" w:themeColor="text1"/>
                <w:kern w:val="0"/>
                <w:szCs w:val="21"/>
              </w:rPr>
              <w:t>基于生成式大模型算法应用进行辅助日志分析</w:t>
            </w:r>
          </w:p>
        </w:tc>
        <w:tc>
          <w:tcPr>
            <w:tcW w:w="3260" w:type="dxa"/>
            <w:vAlign w:val="center"/>
          </w:tcPr>
          <w:p w14:paraId="6AD068D8" w14:textId="0E457C62" w:rsidR="00174C42" w:rsidRPr="00C462AC" w:rsidRDefault="00000000">
            <w:pPr>
              <w:widowControl/>
              <w:spacing w:line="360" w:lineRule="exact"/>
              <w:jc w:val="left"/>
              <w:rPr>
                <w:rFonts w:ascii="宋体" w:hAnsi="宋体" w:cs="宋体" w:hint="eastAsia"/>
                <w:b/>
                <w:bCs/>
                <w:color w:val="000000" w:themeColor="text1"/>
                <w:kern w:val="0"/>
                <w:szCs w:val="21"/>
              </w:rPr>
            </w:pPr>
            <w:r w:rsidRPr="00C462AC">
              <w:rPr>
                <w:rFonts w:ascii="宋体" w:hAnsi="宋体" w:cs="宋体" w:hint="eastAsia"/>
                <w:color w:val="000000" w:themeColor="text1"/>
                <w:kern w:val="0"/>
                <w:szCs w:val="21"/>
              </w:rPr>
              <w:t>通过生成式大模型算法及应用，对安全设备日志进行分析，形成生成式大模型辅助日志分析流程和手册，协助运维人员有效使用</w:t>
            </w:r>
            <w:ins w:id="150" w:author="天诚 赵" w:date="2024-08-28T15:12:00Z" w16du:dateUtc="2024-08-28T07:12:00Z">
              <w:r w:rsidR="00EC3C6C" w:rsidRPr="00C462AC">
                <w:rPr>
                  <w:rFonts w:ascii="宋体" w:hAnsi="宋体" w:cs="宋体" w:hint="eastAsia"/>
                  <w:color w:val="000000" w:themeColor="text1"/>
                  <w:kern w:val="0"/>
                  <w:szCs w:val="21"/>
                </w:rPr>
                <w:t>模型</w:t>
              </w:r>
            </w:ins>
            <w:del w:id="151" w:author="天诚 赵" w:date="2024-08-28T15:12:00Z" w16du:dateUtc="2024-08-28T07:12:00Z">
              <w:r w:rsidRPr="00C462AC" w:rsidDel="00EC3C6C">
                <w:rPr>
                  <w:rFonts w:ascii="宋体" w:hAnsi="宋体" w:cs="宋体" w:hint="eastAsia"/>
                  <w:color w:val="000000" w:themeColor="text1"/>
                  <w:kern w:val="0"/>
                  <w:szCs w:val="21"/>
                </w:rPr>
                <w:delText>算法</w:delText>
              </w:r>
            </w:del>
            <w:r w:rsidRPr="00C462AC">
              <w:rPr>
                <w:rFonts w:ascii="宋体" w:hAnsi="宋体" w:cs="宋体" w:hint="eastAsia"/>
                <w:color w:val="000000" w:themeColor="text1"/>
                <w:kern w:val="0"/>
                <w:szCs w:val="21"/>
              </w:rPr>
              <w:t>开展日志分析。</w:t>
            </w:r>
            <w:r w:rsidRPr="00C462AC">
              <w:rPr>
                <w:rFonts w:ascii="宋体" w:hAnsi="宋体" w:cs="宋体" w:hint="eastAsia"/>
                <w:color w:val="000000" w:themeColor="text1"/>
              </w:rPr>
              <w:t>该工作计划投入10人，工作时长10天。</w:t>
            </w:r>
          </w:p>
        </w:tc>
        <w:tc>
          <w:tcPr>
            <w:tcW w:w="3054" w:type="dxa"/>
            <w:gridSpan w:val="2"/>
            <w:vAlign w:val="center"/>
          </w:tcPr>
          <w:p w14:paraId="58531549" w14:textId="77777777" w:rsidR="00174C42" w:rsidRPr="00C462AC" w:rsidRDefault="00000000">
            <w:pPr>
              <w:widowControl/>
              <w:spacing w:line="360" w:lineRule="exact"/>
              <w:jc w:val="center"/>
              <w:textAlignment w:val="center"/>
              <w:rPr>
                <w:rFonts w:ascii="宋体" w:hAnsi="宋体" w:cs="宋体" w:hint="eastAsia"/>
                <w:color w:val="000000" w:themeColor="text1"/>
                <w:kern w:val="0"/>
                <w:szCs w:val="21"/>
              </w:rPr>
            </w:pPr>
            <w:r w:rsidRPr="00C462AC">
              <w:rPr>
                <w:rFonts w:ascii="宋体" w:hAnsi="宋体" w:cs="宋体" w:hint="eastAsia"/>
                <w:color w:val="000000" w:themeColor="text1"/>
                <w:kern w:val="0"/>
                <w:szCs w:val="21"/>
              </w:rPr>
              <w:t>100</w:t>
            </w:r>
          </w:p>
        </w:tc>
      </w:tr>
      <w:tr w:rsidR="00174C42" w:rsidRPr="00C462AC" w14:paraId="4051AE31" w14:textId="77777777">
        <w:trPr>
          <w:trHeight w:val="397"/>
          <w:tblHeader/>
          <w:jc w:val="center"/>
        </w:trPr>
        <w:tc>
          <w:tcPr>
            <w:tcW w:w="928" w:type="dxa"/>
            <w:vAlign w:val="center"/>
          </w:tcPr>
          <w:p w14:paraId="5931CF28" w14:textId="77777777" w:rsidR="00174C42" w:rsidRPr="00C462AC" w:rsidRDefault="00000000">
            <w:pPr>
              <w:widowControl/>
              <w:spacing w:line="360" w:lineRule="exact"/>
              <w:jc w:val="center"/>
              <w:textAlignment w:val="center"/>
              <w:rPr>
                <w:rFonts w:ascii="宋体" w:hAnsi="宋体" w:cs="宋体" w:hint="eastAsia"/>
                <w:b/>
                <w:bCs/>
                <w:color w:val="000000" w:themeColor="text1"/>
                <w:kern w:val="0"/>
                <w:szCs w:val="21"/>
              </w:rPr>
            </w:pPr>
            <w:r w:rsidRPr="00C462AC">
              <w:rPr>
                <w:rFonts w:ascii="宋体" w:hAnsi="宋体" w:cs="宋体" w:hint="eastAsia"/>
                <w:color w:val="000000" w:themeColor="text1"/>
                <w:kern w:val="0"/>
                <w:szCs w:val="21"/>
                <w:lang w:bidi="ar"/>
              </w:rPr>
              <w:t>2.4</w:t>
            </w:r>
          </w:p>
        </w:tc>
        <w:tc>
          <w:tcPr>
            <w:tcW w:w="2552" w:type="dxa"/>
            <w:vAlign w:val="center"/>
          </w:tcPr>
          <w:p w14:paraId="66E517CE" w14:textId="77777777" w:rsidR="00174C42" w:rsidRPr="00C462AC" w:rsidRDefault="00000000">
            <w:pPr>
              <w:widowControl/>
              <w:spacing w:line="360" w:lineRule="exact"/>
              <w:jc w:val="left"/>
              <w:rPr>
                <w:color w:val="000000" w:themeColor="text1"/>
              </w:rPr>
            </w:pPr>
            <w:r w:rsidRPr="00C462AC">
              <w:rPr>
                <w:rFonts w:ascii="宋体" w:hAnsi="宋体" w:cs="宋体" w:hint="eastAsia"/>
                <w:color w:val="000000" w:themeColor="text1"/>
                <w:kern w:val="0"/>
                <w:szCs w:val="21"/>
              </w:rPr>
              <w:t>基于生成式大模型辅助攻击响应</w:t>
            </w:r>
          </w:p>
        </w:tc>
        <w:tc>
          <w:tcPr>
            <w:tcW w:w="3260" w:type="dxa"/>
            <w:vAlign w:val="center"/>
          </w:tcPr>
          <w:p w14:paraId="7DCF37B6" w14:textId="77777777" w:rsidR="00174C42" w:rsidRPr="00C462AC" w:rsidRDefault="00000000">
            <w:pPr>
              <w:widowControl/>
              <w:spacing w:line="360" w:lineRule="exact"/>
              <w:jc w:val="left"/>
              <w:rPr>
                <w:rFonts w:ascii="宋体" w:hAnsi="宋体" w:cs="宋体" w:hint="eastAsia"/>
                <w:b/>
                <w:bCs/>
                <w:color w:val="000000" w:themeColor="text1"/>
                <w:kern w:val="0"/>
                <w:szCs w:val="21"/>
              </w:rPr>
            </w:pPr>
            <w:r w:rsidRPr="00C462AC">
              <w:rPr>
                <w:rFonts w:ascii="宋体" w:hAnsi="宋体" w:cs="宋体" w:hint="eastAsia"/>
                <w:color w:val="000000" w:themeColor="text1"/>
                <w:kern w:val="0"/>
                <w:szCs w:val="21"/>
              </w:rPr>
              <w:t>通过生成式大模型算法及应用辅助攻击响应，，完成生成式大模型辅助攻击溯源方法，协助运维人员快速对网络安全攻击进行定位、处置及溯源。</w:t>
            </w:r>
            <w:r w:rsidRPr="00C462AC">
              <w:rPr>
                <w:rFonts w:ascii="宋体" w:hAnsi="宋体" w:cs="宋体" w:hint="eastAsia"/>
                <w:color w:val="000000" w:themeColor="text1"/>
              </w:rPr>
              <w:t>该工作计划投入10人，工作时长9天。</w:t>
            </w:r>
          </w:p>
        </w:tc>
        <w:tc>
          <w:tcPr>
            <w:tcW w:w="3054" w:type="dxa"/>
            <w:gridSpan w:val="2"/>
            <w:vAlign w:val="center"/>
          </w:tcPr>
          <w:p w14:paraId="11994751" w14:textId="77777777" w:rsidR="00174C42" w:rsidRPr="00C462AC" w:rsidRDefault="00000000">
            <w:pPr>
              <w:widowControl/>
              <w:spacing w:line="360" w:lineRule="exact"/>
              <w:jc w:val="center"/>
              <w:textAlignment w:val="center"/>
              <w:rPr>
                <w:rFonts w:ascii="宋体" w:hAnsi="宋体" w:cs="宋体" w:hint="eastAsia"/>
                <w:color w:val="000000" w:themeColor="text1"/>
                <w:kern w:val="0"/>
                <w:szCs w:val="21"/>
              </w:rPr>
            </w:pPr>
            <w:r w:rsidRPr="00C462AC">
              <w:rPr>
                <w:rFonts w:ascii="宋体" w:hAnsi="宋体" w:cs="宋体" w:hint="eastAsia"/>
                <w:color w:val="000000" w:themeColor="text1"/>
                <w:kern w:val="0"/>
                <w:szCs w:val="21"/>
              </w:rPr>
              <w:t>90</w:t>
            </w:r>
          </w:p>
        </w:tc>
      </w:tr>
      <w:tr w:rsidR="00174C42" w:rsidRPr="00C462AC" w14:paraId="6F595884" w14:textId="77777777">
        <w:trPr>
          <w:trHeight w:val="397"/>
          <w:tblHeader/>
          <w:jc w:val="center"/>
        </w:trPr>
        <w:tc>
          <w:tcPr>
            <w:tcW w:w="928" w:type="dxa"/>
            <w:vAlign w:val="center"/>
          </w:tcPr>
          <w:p w14:paraId="18945762" w14:textId="77777777" w:rsidR="00174C42" w:rsidRPr="00C462AC" w:rsidRDefault="00000000">
            <w:pPr>
              <w:widowControl/>
              <w:spacing w:line="360" w:lineRule="exact"/>
              <w:jc w:val="center"/>
              <w:textAlignment w:val="center"/>
              <w:rPr>
                <w:rFonts w:ascii="宋体" w:hAnsi="宋体" w:cs="宋体" w:hint="eastAsia"/>
                <w:b/>
                <w:bCs/>
                <w:color w:val="000000" w:themeColor="text1"/>
                <w:kern w:val="0"/>
                <w:szCs w:val="21"/>
              </w:rPr>
            </w:pPr>
            <w:r w:rsidRPr="00C462AC">
              <w:rPr>
                <w:rFonts w:ascii="宋体" w:hAnsi="宋体" w:cs="宋体" w:hint="eastAsia"/>
                <w:color w:val="000000" w:themeColor="text1"/>
                <w:kern w:val="0"/>
                <w:szCs w:val="21"/>
                <w:lang w:bidi="ar"/>
              </w:rPr>
              <w:t>2.5</w:t>
            </w:r>
          </w:p>
        </w:tc>
        <w:tc>
          <w:tcPr>
            <w:tcW w:w="2552" w:type="dxa"/>
            <w:vAlign w:val="center"/>
          </w:tcPr>
          <w:p w14:paraId="0DE90C51" w14:textId="77777777" w:rsidR="00174C42" w:rsidRPr="00C462AC" w:rsidRDefault="00000000">
            <w:pPr>
              <w:widowControl/>
              <w:spacing w:line="360" w:lineRule="exact"/>
              <w:jc w:val="left"/>
              <w:rPr>
                <w:color w:val="000000" w:themeColor="text1"/>
              </w:rPr>
            </w:pPr>
            <w:r w:rsidRPr="00C462AC">
              <w:rPr>
                <w:rFonts w:ascii="宋体" w:hAnsi="宋体" w:cs="宋体" w:hint="eastAsia"/>
                <w:color w:val="000000" w:themeColor="text1"/>
                <w:kern w:val="0"/>
                <w:szCs w:val="21"/>
              </w:rPr>
              <w:t>攻击响应策略优化</w:t>
            </w:r>
          </w:p>
        </w:tc>
        <w:tc>
          <w:tcPr>
            <w:tcW w:w="3260" w:type="dxa"/>
            <w:vAlign w:val="center"/>
          </w:tcPr>
          <w:p w14:paraId="408A3E5E" w14:textId="77777777" w:rsidR="00174C42" w:rsidRPr="00C462AC" w:rsidRDefault="00000000">
            <w:pPr>
              <w:widowControl/>
              <w:spacing w:line="360" w:lineRule="exact"/>
              <w:jc w:val="left"/>
              <w:rPr>
                <w:rFonts w:ascii="宋体" w:hAnsi="宋体" w:cs="宋体" w:hint="eastAsia"/>
                <w:b/>
                <w:bCs/>
                <w:color w:val="000000" w:themeColor="text1"/>
                <w:kern w:val="0"/>
                <w:szCs w:val="21"/>
              </w:rPr>
            </w:pPr>
            <w:r w:rsidRPr="00C462AC">
              <w:rPr>
                <w:rFonts w:ascii="宋体" w:hAnsi="宋体" w:cs="宋体" w:hint="eastAsia"/>
                <w:color w:val="000000" w:themeColor="text1"/>
                <w:kern w:val="0"/>
                <w:szCs w:val="21"/>
              </w:rPr>
              <w:t>通过生成式大模型算法及应用辅助优化攻击响应策略，形成生成式大模型攻击响应策略优化经验文档，协助运维人员优化防护策略。</w:t>
            </w:r>
            <w:r w:rsidRPr="00C462AC">
              <w:rPr>
                <w:rFonts w:ascii="宋体" w:hAnsi="宋体" w:cs="宋体" w:hint="eastAsia"/>
                <w:color w:val="000000" w:themeColor="text1"/>
              </w:rPr>
              <w:t>该工作计划投入9人，工作时长5天。</w:t>
            </w:r>
          </w:p>
        </w:tc>
        <w:tc>
          <w:tcPr>
            <w:tcW w:w="3054" w:type="dxa"/>
            <w:gridSpan w:val="2"/>
            <w:vAlign w:val="center"/>
          </w:tcPr>
          <w:p w14:paraId="128765CE" w14:textId="77777777" w:rsidR="00174C42" w:rsidRPr="00C462AC" w:rsidRDefault="00000000">
            <w:pPr>
              <w:widowControl/>
              <w:spacing w:line="360" w:lineRule="exact"/>
              <w:jc w:val="center"/>
              <w:textAlignment w:val="center"/>
              <w:rPr>
                <w:rFonts w:ascii="宋体" w:hAnsi="宋体" w:cs="宋体" w:hint="eastAsia"/>
                <w:color w:val="000000" w:themeColor="text1"/>
                <w:kern w:val="0"/>
                <w:szCs w:val="21"/>
              </w:rPr>
            </w:pPr>
            <w:r w:rsidRPr="00C462AC">
              <w:rPr>
                <w:rFonts w:ascii="宋体" w:hAnsi="宋体" w:cs="宋体" w:hint="eastAsia"/>
                <w:color w:val="000000" w:themeColor="text1"/>
                <w:kern w:val="0"/>
                <w:szCs w:val="21"/>
              </w:rPr>
              <w:t>45</w:t>
            </w:r>
          </w:p>
        </w:tc>
      </w:tr>
      <w:tr w:rsidR="00174C42" w:rsidRPr="00C462AC" w14:paraId="1D264CCC" w14:textId="77777777">
        <w:trPr>
          <w:trHeight w:val="397"/>
          <w:tblHeader/>
          <w:jc w:val="center"/>
        </w:trPr>
        <w:tc>
          <w:tcPr>
            <w:tcW w:w="928" w:type="dxa"/>
            <w:vAlign w:val="center"/>
          </w:tcPr>
          <w:p w14:paraId="51A5A122" w14:textId="77777777" w:rsidR="00174C42" w:rsidRPr="00C462AC" w:rsidRDefault="00000000">
            <w:pPr>
              <w:widowControl/>
              <w:spacing w:line="360" w:lineRule="exact"/>
              <w:jc w:val="center"/>
              <w:rPr>
                <w:rFonts w:ascii="宋体" w:hAnsi="宋体" w:cs="宋体" w:hint="eastAsia"/>
                <w:b/>
                <w:bCs/>
                <w:color w:val="000000" w:themeColor="text1"/>
                <w:kern w:val="0"/>
                <w:szCs w:val="21"/>
              </w:rPr>
            </w:pPr>
            <w:r w:rsidRPr="00C462AC">
              <w:rPr>
                <w:rFonts w:ascii="宋体" w:hAnsi="宋体" w:cs="宋体" w:hint="eastAsia"/>
                <w:b/>
                <w:bCs/>
                <w:color w:val="000000" w:themeColor="text1"/>
                <w:kern w:val="0"/>
                <w:szCs w:val="21"/>
              </w:rPr>
              <w:t>3</w:t>
            </w:r>
          </w:p>
        </w:tc>
        <w:tc>
          <w:tcPr>
            <w:tcW w:w="2552" w:type="dxa"/>
            <w:vAlign w:val="center"/>
          </w:tcPr>
          <w:p w14:paraId="5A2385D1" w14:textId="77777777" w:rsidR="00174C42" w:rsidRPr="00C462AC" w:rsidRDefault="00000000">
            <w:pPr>
              <w:widowControl/>
              <w:adjustRightInd w:val="0"/>
              <w:snapToGrid w:val="0"/>
              <w:spacing w:line="360" w:lineRule="exact"/>
              <w:rPr>
                <w:color w:val="000000" w:themeColor="text1"/>
              </w:rPr>
            </w:pPr>
            <w:r w:rsidRPr="00C462AC">
              <w:rPr>
                <w:rFonts w:ascii="宋体" w:hAnsi="宋体" w:cs="宋体" w:hint="eastAsia"/>
                <w:b/>
                <w:bCs/>
                <w:color w:val="000000" w:themeColor="text1"/>
                <w:kern w:val="0"/>
                <w:szCs w:val="21"/>
              </w:rPr>
              <w:t>基于大模型的蜜罐智能交互能力提升</w:t>
            </w:r>
          </w:p>
        </w:tc>
        <w:tc>
          <w:tcPr>
            <w:tcW w:w="3260" w:type="dxa"/>
            <w:vAlign w:val="center"/>
          </w:tcPr>
          <w:p w14:paraId="1FD1956B" w14:textId="77777777" w:rsidR="00174C42" w:rsidRPr="00C462AC" w:rsidRDefault="00174C42">
            <w:pPr>
              <w:widowControl/>
              <w:spacing w:line="360" w:lineRule="exact"/>
              <w:jc w:val="center"/>
              <w:rPr>
                <w:rFonts w:ascii="宋体" w:hAnsi="宋体" w:cs="宋体" w:hint="eastAsia"/>
                <w:b/>
                <w:bCs/>
                <w:color w:val="000000" w:themeColor="text1"/>
                <w:kern w:val="0"/>
                <w:szCs w:val="21"/>
              </w:rPr>
            </w:pPr>
          </w:p>
        </w:tc>
        <w:tc>
          <w:tcPr>
            <w:tcW w:w="3054" w:type="dxa"/>
            <w:gridSpan w:val="2"/>
            <w:vAlign w:val="center"/>
          </w:tcPr>
          <w:p w14:paraId="465DF254" w14:textId="77777777" w:rsidR="00174C42" w:rsidRPr="00C462AC" w:rsidRDefault="00000000">
            <w:pPr>
              <w:widowControl/>
              <w:spacing w:line="360" w:lineRule="exact"/>
              <w:jc w:val="center"/>
              <w:rPr>
                <w:rFonts w:ascii="宋体" w:hAnsi="宋体" w:cs="宋体" w:hint="eastAsia"/>
                <w:b/>
                <w:bCs/>
                <w:color w:val="000000" w:themeColor="text1"/>
                <w:kern w:val="0"/>
                <w:szCs w:val="21"/>
              </w:rPr>
            </w:pPr>
            <w:r w:rsidRPr="00C462AC">
              <w:rPr>
                <w:rFonts w:ascii="宋体" w:hAnsi="宋体" w:cs="宋体" w:hint="eastAsia"/>
                <w:b/>
                <w:bCs/>
                <w:color w:val="000000" w:themeColor="text1"/>
                <w:kern w:val="0"/>
                <w:szCs w:val="21"/>
              </w:rPr>
              <w:t>304</w:t>
            </w:r>
          </w:p>
        </w:tc>
      </w:tr>
      <w:tr w:rsidR="00174C42" w:rsidRPr="00C462AC" w14:paraId="58C5212F" w14:textId="77777777">
        <w:trPr>
          <w:trHeight w:val="397"/>
          <w:tblHeader/>
          <w:jc w:val="center"/>
        </w:trPr>
        <w:tc>
          <w:tcPr>
            <w:tcW w:w="928" w:type="dxa"/>
            <w:vAlign w:val="center"/>
          </w:tcPr>
          <w:p w14:paraId="615CDE23" w14:textId="77777777" w:rsidR="00174C42" w:rsidRPr="00C462AC" w:rsidRDefault="00000000">
            <w:pPr>
              <w:widowControl/>
              <w:spacing w:line="360" w:lineRule="exact"/>
              <w:jc w:val="center"/>
              <w:textAlignment w:val="center"/>
              <w:rPr>
                <w:rFonts w:ascii="宋体" w:hAnsi="宋体" w:cs="宋体" w:hint="eastAsia"/>
                <w:b/>
                <w:bCs/>
                <w:color w:val="000000" w:themeColor="text1"/>
                <w:kern w:val="0"/>
                <w:szCs w:val="21"/>
              </w:rPr>
            </w:pPr>
            <w:r w:rsidRPr="00C462AC">
              <w:rPr>
                <w:rFonts w:ascii="宋体" w:hAnsi="宋体" w:cs="宋体" w:hint="eastAsia"/>
                <w:color w:val="000000" w:themeColor="text1"/>
                <w:kern w:val="0"/>
                <w:szCs w:val="21"/>
                <w:lang w:bidi="ar"/>
              </w:rPr>
              <w:t>3.</w:t>
            </w:r>
            <w:r w:rsidRPr="00C462AC">
              <w:rPr>
                <w:rFonts w:ascii="宋体" w:hAnsi="宋体" w:cs="宋体"/>
                <w:color w:val="000000" w:themeColor="text1"/>
                <w:kern w:val="0"/>
                <w:szCs w:val="21"/>
                <w:lang w:bidi="ar"/>
              </w:rPr>
              <w:t>1</w:t>
            </w:r>
          </w:p>
        </w:tc>
        <w:tc>
          <w:tcPr>
            <w:tcW w:w="2552" w:type="dxa"/>
            <w:vAlign w:val="center"/>
          </w:tcPr>
          <w:p w14:paraId="42C2CF1D" w14:textId="77777777" w:rsidR="00174C42" w:rsidRPr="00C462AC" w:rsidRDefault="00000000">
            <w:pPr>
              <w:widowControl/>
              <w:spacing w:line="360" w:lineRule="exact"/>
              <w:jc w:val="left"/>
              <w:rPr>
                <w:color w:val="000000" w:themeColor="text1"/>
              </w:rPr>
            </w:pPr>
            <w:r w:rsidRPr="00C462AC">
              <w:rPr>
                <w:rFonts w:ascii="宋体" w:hAnsi="宋体" w:cs="宋体" w:hint="eastAsia"/>
                <w:color w:val="000000" w:themeColor="text1"/>
                <w:kern w:val="0"/>
                <w:szCs w:val="21"/>
              </w:rPr>
              <w:t>现有蜜罐交互协议需求收集</w:t>
            </w:r>
          </w:p>
        </w:tc>
        <w:tc>
          <w:tcPr>
            <w:tcW w:w="3260" w:type="dxa"/>
            <w:vAlign w:val="center"/>
          </w:tcPr>
          <w:p w14:paraId="469062AD" w14:textId="77777777" w:rsidR="00174C42" w:rsidRPr="00C462AC" w:rsidRDefault="00000000">
            <w:pPr>
              <w:widowControl/>
              <w:spacing w:line="360" w:lineRule="exact"/>
              <w:jc w:val="left"/>
              <w:rPr>
                <w:rFonts w:ascii="宋体" w:hAnsi="宋体" w:cs="宋体" w:hint="eastAsia"/>
                <w:b/>
                <w:bCs/>
                <w:color w:val="000000" w:themeColor="text1"/>
                <w:kern w:val="0"/>
                <w:szCs w:val="21"/>
              </w:rPr>
            </w:pPr>
            <w:r w:rsidRPr="00C462AC">
              <w:rPr>
                <w:rFonts w:ascii="宋体" w:hAnsi="宋体" w:cs="宋体" w:hint="eastAsia"/>
                <w:color w:val="000000" w:themeColor="text1"/>
                <w:kern w:val="0"/>
                <w:szCs w:val="21"/>
              </w:rPr>
              <w:t>收集现有蜜罐的系统所需的交互协议信息，为生成式大模型算法及应用提供基础协议数据。该工作计划投入11人，工作时长4天。</w:t>
            </w:r>
          </w:p>
        </w:tc>
        <w:tc>
          <w:tcPr>
            <w:tcW w:w="3054" w:type="dxa"/>
            <w:gridSpan w:val="2"/>
            <w:vAlign w:val="center"/>
          </w:tcPr>
          <w:p w14:paraId="2C266A34" w14:textId="77777777" w:rsidR="00174C42" w:rsidRPr="00C462AC" w:rsidRDefault="00000000">
            <w:pPr>
              <w:widowControl/>
              <w:spacing w:line="240" w:lineRule="exact"/>
              <w:jc w:val="center"/>
              <w:rPr>
                <w:rFonts w:ascii="宋体" w:hAnsi="宋体" w:cs="宋体" w:hint="eastAsia"/>
                <w:color w:val="000000" w:themeColor="text1"/>
                <w:kern w:val="0"/>
                <w:szCs w:val="21"/>
              </w:rPr>
            </w:pPr>
            <w:r w:rsidRPr="00C462AC">
              <w:rPr>
                <w:rFonts w:ascii="宋体" w:hAnsi="宋体" w:cs="宋体" w:hint="eastAsia"/>
                <w:color w:val="000000" w:themeColor="text1"/>
                <w:kern w:val="0"/>
                <w:szCs w:val="21"/>
              </w:rPr>
              <w:t>44</w:t>
            </w:r>
          </w:p>
        </w:tc>
      </w:tr>
      <w:tr w:rsidR="00174C42" w:rsidRPr="00C462AC" w14:paraId="34DCCD0D" w14:textId="77777777">
        <w:trPr>
          <w:trHeight w:val="397"/>
          <w:tblHeader/>
          <w:jc w:val="center"/>
        </w:trPr>
        <w:tc>
          <w:tcPr>
            <w:tcW w:w="928" w:type="dxa"/>
            <w:vAlign w:val="center"/>
          </w:tcPr>
          <w:p w14:paraId="1D96EF2E" w14:textId="77777777" w:rsidR="00174C42" w:rsidRPr="00C462AC" w:rsidRDefault="00000000">
            <w:pPr>
              <w:widowControl/>
              <w:spacing w:line="360" w:lineRule="exact"/>
              <w:jc w:val="center"/>
              <w:textAlignment w:val="center"/>
              <w:rPr>
                <w:rFonts w:ascii="宋体" w:hAnsi="宋体" w:cs="宋体" w:hint="eastAsia"/>
                <w:b/>
                <w:bCs/>
                <w:color w:val="000000" w:themeColor="text1"/>
                <w:kern w:val="0"/>
                <w:szCs w:val="21"/>
              </w:rPr>
            </w:pPr>
            <w:r w:rsidRPr="00C462AC">
              <w:rPr>
                <w:rFonts w:ascii="宋体" w:hAnsi="宋体" w:cs="宋体" w:hint="eastAsia"/>
                <w:color w:val="000000" w:themeColor="text1"/>
                <w:kern w:val="0"/>
                <w:szCs w:val="21"/>
                <w:lang w:bidi="ar"/>
              </w:rPr>
              <w:t>3.2</w:t>
            </w:r>
          </w:p>
        </w:tc>
        <w:tc>
          <w:tcPr>
            <w:tcW w:w="2552" w:type="dxa"/>
            <w:vAlign w:val="center"/>
          </w:tcPr>
          <w:p w14:paraId="426268CA" w14:textId="77777777" w:rsidR="00174C42" w:rsidRPr="00C462AC" w:rsidRDefault="00000000">
            <w:pPr>
              <w:widowControl/>
              <w:spacing w:line="360" w:lineRule="exact"/>
              <w:jc w:val="left"/>
              <w:rPr>
                <w:color w:val="000000" w:themeColor="text1"/>
              </w:rPr>
            </w:pPr>
            <w:r w:rsidRPr="00C462AC">
              <w:rPr>
                <w:rFonts w:ascii="宋体" w:hAnsi="宋体" w:cs="宋体" w:hint="eastAsia"/>
                <w:color w:val="000000" w:themeColor="text1"/>
                <w:kern w:val="0"/>
                <w:szCs w:val="21"/>
              </w:rPr>
              <w:t>蜜罐系统所需信息收集</w:t>
            </w:r>
          </w:p>
        </w:tc>
        <w:tc>
          <w:tcPr>
            <w:tcW w:w="3260" w:type="dxa"/>
            <w:vAlign w:val="center"/>
          </w:tcPr>
          <w:p w14:paraId="545AE63F" w14:textId="77777777" w:rsidR="00174C42" w:rsidRPr="00C462AC" w:rsidRDefault="00000000">
            <w:pPr>
              <w:widowControl/>
              <w:spacing w:line="360" w:lineRule="exact"/>
              <w:jc w:val="left"/>
              <w:rPr>
                <w:rFonts w:ascii="宋体" w:hAnsi="宋体" w:cs="宋体" w:hint="eastAsia"/>
                <w:b/>
                <w:bCs/>
                <w:color w:val="000000" w:themeColor="text1"/>
                <w:kern w:val="0"/>
                <w:szCs w:val="21"/>
              </w:rPr>
            </w:pPr>
            <w:r w:rsidRPr="00C462AC">
              <w:rPr>
                <w:rFonts w:ascii="宋体" w:hAnsi="宋体" w:cs="宋体" w:hint="eastAsia"/>
                <w:color w:val="000000" w:themeColor="text1"/>
                <w:kern w:val="0"/>
                <w:szCs w:val="21"/>
              </w:rPr>
              <w:t>分析现有应用系统、网络结构、关键服务和应用程序，梳理特征文件，完善蜜罐中特征文件交互部分，为大数据模型提供改造依据。该工作计划投入10人，工作时长5天。</w:t>
            </w:r>
          </w:p>
        </w:tc>
        <w:tc>
          <w:tcPr>
            <w:tcW w:w="3054" w:type="dxa"/>
            <w:gridSpan w:val="2"/>
            <w:vAlign w:val="center"/>
          </w:tcPr>
          <w:p w14:paraId="3E3FE90F" w14:textId="77777777" w:rsidR="00174C42" w:rsidRPr="00C462AC" w:rsidRDefault="00000000">
            <w:pPr>
              <w:widowControl/>
              <w:spacing w:line="240" w:lineRule="exact"/>
              <w:jc w:val="center"/>
              <w:rPr>
                <w:rFonts w:ascii="宋体" w:hAnsi="宋体" w:cs="宋体" w:hint="eastAsia"/>
                <w:color w:val="000000" w:themeColor="text1"/>
                <w:kern w:val="0"/>
                <w:szCs w:val="21"/>
              </w:rPr>
            </w:pPr>
            <w:r w:rsidRPr="00C462AC">
              <w:rPr>
                <w:rFonts w:ascii="宋体" w:hAnsi="宋体" w:cs="宋体" w:hint="eastAsia"/>
                <w:color w:val="000000" w:themeColor="text1"/>
                <w:kern w:val="0"/>
                <w:szCs w:val="21"/>
              </w:rPr>
              <w:t>50</w:t>
            </w:r>
          </w:p>
        </w:tc>
      </w:tr>
      <w:tr w:rsidR="00174C42" w:rsidRPr="00C462AC" w14:paraId="4073F415" w14:textId="77777777">
        <w:trPr>
          <w:trHeight w:val="397"/>
          <w:tblHeader/>
          <w:jc w:val="center"/>
        </w:trPr>
        <w:tc>
          <w:tcPr>
            <w:tcW w:w="928" w:type="dxa"/>
            <w:vAlign w:val="center"/>
          </w:tcPr>
          <w:p w14:paraId="15B33515" w14:textId="77777777" w:rsidR="00174C42" w:rsidRPr="00C462AC" w:rsidRDefault="00000000">
            <w:pPr>
              <w:widowControl/>
              <w:spacing w:line="360" w:lineRule="exact"/>
              <w:jc w:val="center"/>
              <w:textAlignment w:val="center"/>
              <w:rPr>
                <w:rFonts w:ascii="宋体" w:hAnsi="宋体" w:cs="宋体" w:hint="eastAsia"/>
                <w:b/>
                <w:bCs/>
                <w:color w:val="000000" w:themeColor="text1"/>
                <w:kern w:val="0"/>
                <w:szCs w:val="21"/>
              </w:rPr>
            </w:pPr>
            <w:r w:rsidRPr="00C462AC">
              <w:rPr>
                <w:rFonts w:ascii="宋体" w:hAnsi="宋体" w:cs="宋体" w:hint="eastAsia"/>
                <w:color w:val="000000" w:themeColor="text1"/>
                <w:kern w:val="0"/>
                <w:szCs w:val="21"/>
                <w:lang w:bidi="ar"/>
              </w:rPr>
              <w:lastRenderedPageBreak/>
              <w:t>3.3</w:t>
            </w:r>
          </w:p>
        </w:tc>
        <w:tc>
          <w:tcPr>
            <w:tcW w:w="2552" w:type="dxa"/>
            <w:vAlign w:val="center"/>
          </w:tcPr>
          <w:p w14:paraId="17081370" w14:textId="77777777" w:rsidR="00174C42" w:rsidRPr="00C462AC" w:rsidRDefault="00000000">
            <w:pPr>
              <w:widowControl/>
              <w:spacing w:line="360" w:lineRule="exact"/>
              <w:jc w:val="left"/>
              <w:rPr>
                <w:color w:val="000000" w:themeColor="text1"/>
              </w:rPr>
            </w:pPr>
            <w:r w:rsidRPr="00C462AC">
              <w:rPr>
                <w:rFonts w:ascii="宋体" w:hAnsi="宋体" w:cs="宋体" w:hint="eastAsia"/>
                <w:color w:val="000000" w:themeColor="text1"/>
                <w:kern w:val="0"/>
                <w:szCs w:val="21"/>
              </w:rPr>
              <w:t>基于生成式大模型进行蜜罐能力改造</w:t>
            </w:r>
          </w:p>
        </w:tc>
        <w:tc>
          <w:tcPr>
            <w:tcW w:w="3260" w:type="dxa"/>
            <w:vAlign w:val="center"/>
          </w:tcPr>
          <w:p w14:paraId="2BDE7AFE" w14:textId="6A59935A" w:rsidR="00174C42" w:rsidRPr="00C462AC" w:rsidRDefault="00000000">
            <w:pPr>
              <w:widowControl/>
              <w:spacing w:line="360" w:lineRule="exact"/>
              <w:jc w:val="left"/>
              <w:rPr>
                <w:rFonts w:ascii="宋体" w:hAnsi="宋体" w:cs="宋体" w:hint="eastAsia"/>
                <w:b/>
                <w:bCs/>
                <w:color w:val="000000" w:themeColor="text1"/>
                <w:kern w:val="0"/>
                <w:szCs w:val="21"/>
              </w:rPr>
            </w:pPr>
            <w:r w:rsidRPr="00C462AC">
              <w:rPr>
                <w:rFonts w:ascii="宋体" w:hAnsi="宋体" w:cs="宋体" w:hint="eastAsia"/>
                <w:color w:val="000000" w:themeColor="text1"/>
                <w:kern w:val="0"/>
                <w:szCs w:val="21"/>
              </w:rPr>
              <w:t>通过生成式大模型，对旧版蜜罐交互后端进行升级改造，进而使</w:t>
            </w:r>
            <w:ins w:id="152" w:author="天诚 赵" w:date="2024-08-28T15:11:00Z" w16du:dateUtc="2024-08-28T07:11:00Z">
              <w:r w:rsidR="00EC3C6C" w:rsidRPr="00C462AC">
                <w:rPr>
                  <w:rFonts w:ascii="宋体" w:hAnsi="宋体" w:cs="宋体" w:hint="eastAsia"/>
                  <w:color w:val="000000" w:themeColor="text1"/>
                  <w:kern w:val="0"/>
                  <w:szCs w:val="21"/>
                </w:rPr>
                <w:t>大模型</w:t>
              </w:r>
            </w:ins>
            <w:del w:id="153" w:author="天诚 赵" w:date="2024-08-28T15:11:00Z" w16du:dateUtc="2024-08-28T07:11:00Z">
              <w:r w:rsidRPr="00C462AC" w:rsidDel="00EC3C6C">
                <w:rPr>
                  <w:rFonts w:ascii="宋体" w:hAnsi="宋体" w:cs="宋体" w:hint="eastAsia"/>
                  <w:color w:val="000000" w:themeColor="text1"/>
                  <w:kern w:val="0"/>
                  <w:szCs w:val="21"/>
                </w:rPr>
                <w:delText>蜜罐</w:delText>
              </w:r>
            </w:del>
            <w:r w:rsidRPr="00C462AC">
              <w:rPr>
                <w:rFonts w:ascii="宋体" w:hAnsi="宋体" w:cs="宋体" w:hint="eastAsia"/>
                <w:color w:val="000000" w:themeColor="text1"/>
                <w:kern w:val="0"/>
                <w:szCs w:val="21"/>
              </w:rPr>
              <w:t>能够接管交互行为，提升蜜罐吸引和诱捕能力。该工作计划投入11人，工作时长7天。</w:t>
            </w:r>
          </w:p>
        </w:tc>
        <w:tc>
          <w:tcPr>
            <w:tcW w:w="3054" w:type="dxa"/>
            <w:gridSpan w:val="2"/>
            <w:vAlign w:val="center"/>
          </w:tcPr>
          <w:p w14:paraId="11212ACF" w14:textId="77777777" w:rsidR="00174C42" w:rsidRPr="00C462AC" w:rsidRDefault="00000000">
            <w:pPr>
              <w:widowControl/>
              <w:spacing w:line="240" w:lineRule="exact"/>
              <w:jc w:val="center"/>
              <w:rPr>
                <w:rFonts w:ascii="宋体" w:hAnsi="宋体" w:cs="宋体" w:hint="eastAsia"/>
                <w:color w:val="000000" w:themeColor="text1"/>
                <w:kern w:val="0"/>
                <w:szCs w:val="21"/>
              </w:rPr>
            </w:pPr>
            <w:r w:rsidRPr="00C462AC">
              <w:rPr>
                <w:rFonts w:ascii="宋体" w:hAnsi="宋体" w:cs="宋体" w:hint="eastAsia"/>
                <w:color w:val="000000" w:themeColor="text1"/>
                <w:kern w:val="0"/>
                <w:szCs w:val="21"/>
              </w:rPr>
              <w:t>77</w:t>
            </w:r>
          </w:p>
        </w:tc>
      </w:tr>
      <w:tr w:rsidR="00174C42" w:rsidRPr="00C462AC" w14:paraId="20411366" w14:textId="77777777">
        <w:trPr>
          <w:trHeight w:val="397"/>
          <w:tblHeader/>
          <w:jc w:val="center"/>
        </w:trPr>
        <w:tc>
          <w:tcPr>
            <w:tcW w:w="928" w:type="dxa"/>
            <w:vAlign w:val="center"/>
          </w:tcPr>
          <w:p w14:paraId="3B679BE7" w14:textId="77777777" w:rsidR="00174C42" w:rsidRPr="00C462AC" w:rsidRDefault="00000000">
            <w:pPr>
              <w:widowControl/>
              <w:spacing w:line="360" w:lineRule="exact"/>
              <w:jc w:val="center"/>
              <w:textAlignment w:val="center"/>
              <w:rPr>
                <w:rFonts w:ascii="宋体" w:hAnsi="宋体" w:cs="宋体" w:hint="eastAsia"/>
                <w:b/>
                <w:bCs/>
                <w:color w:val="000000" w:themeColor="text1"/>
                <w:kern w:val="0"/>
                <w:szCs w:val="21"/>
              </w:rPr>
            </w:pPr>
            <w:r w:rsidRPr="00C462AC">
              <w:rPr>
                <w:rFonts w:ascii="宋体" w:hAnsi="宋体" w:cs="宋体" w:hint="eastAsia"/>
                <w:color w:val="000000" w:themeColor="text1"/>
                <w:kern w:val="0"/>
                <w:szCs w:val="21"/>
                <w:lang w:bidi="ar"/>
              </w:rPr>
              <w:t>3.4</w:t>
            </w:r>
          </w:p>
        </w:tc>
        <w:tc>
          <w:tcPr>
            <w:tcW w:w="2552" w:type="dxa"/>
            <w:vAlign w:val="center"/>
          </w:tcPr>
          <w:p w14:paraId="10D4B155" w14:textId="77777777" w:rsidR="00174C42" w:rsidRPr="00C462AC" w:rsidRDefault="00000000">
            <w:pPr>
              <w:widowControl/>
              <w:spacing w:line="360" w:lineRule="exact"/>
              <w:jc w:val="left"/>
              <w:rPr>
                <w:color w:val="000000" w:themeColor="text1"/>
              </w:rPr>
            </w:pPr>
            <w:r w:rsidRPr="00C462AC">
              <w:rPr>
                <w:rFonts w:ascii="宋体" w:hAnsi="宋体" w:cs="宋体" w:hint="eastAsia"/>
                <w:color w:val="000000" w:themeColor="text1"/>
                <w:kern w:val="0"/>
                <w:szCs w:val="21"/>
              </w:rPr>
              <w:t>基于生成式大模型的高交互性蜜罐试验</w:t>
            </w:r>
          </w:p>
        </w:tc>
        <w:tc>
          <w:tcPr>
            <w:tcW w:w="3260" w:type="dxa"/>
            <w:vAlign w:val="center"/>
          </w:tcPr>
          <w:p w14:paraId="4AA3B723" w14:textId="77777777" w:rsidR="00174C42" w:rsidRPr="00C462AC" w:rsidRDefault="00000000">
            <w:pPr>
              <w:widowControl/>
              <w:spacing w:line="360" w:lineRule="exact"/>
              <w:jc w:val="left"/>
              <w:rPr>
                <w:rFonts w:ascii="宋体" w:hAnsi="宋体" w:cs="宋体" w:hint="eastAsia"/>
                <w:b/>
                <w:bCs/>
                <w:color w:val="000000" w:themeColor="text1"/>
                <w:kern w:val="0"/>
                <w:szCs w:val="21"/>
              </w:rPr>
            </w:pPr>
            <w:r w:rsidRPr="00C462AC">
              <w:rPr>
                <w:rFonts w:ascii="宋体" w:hAnsi="宋体" w:cs="宋体" w:hint="eastAsia"/>
                <w:color w:val="000000" w:themeColor="text1"/>
                <w:kern w:val="0"/>
                <w:szCs w:val="21"/>
              </w:rPr>
              <w:t>对改造后的高交互性蜜罐进行实施试验，为试验成效评估提供试验数据支撑。该工作计划投入7人，工作时长10天。</w:t>
            </w:r>
          </w:p>
        </w:tc>
        <w:tc>
          <w:tcPr>
            <w:tcW w:w="3054" w:type="dxa"/>
            <w:gridSpan w:val="2"/>
            <w:vAlign w:val="center"/>
          </w:tcPr>
          <w:p w14:paraId="05B58878" w14:textId="77777777" w:rsidR="00174C42" w:rsidRPr="00C462AC" w:rsidRDefault="00000000">
            <w:pPr>
              <w:widowControl/>
              <w:spacing w:line="240" w:lineRule="exact"/>
              <w:jc w:val="center"/>
              <w:rPr>
                <w:rFonts w:ascii="宋体" w:hAnsi="宋体" w:cs="宋体" w:hint="eastAsia"/>
                <w:color w:val="000000" w:themeColor="text1"/>
                <w:kern w:val="0"/>
                <w:szCs w:val="21"/>
              </w:rPr>
            </w:pPr>
            <w:r w:rsidRPr="00C462AC">
              <w:rPr>
                <w:rFonts w:ascii="宋体" w:hAnsi="宋体" w:cs="宋体" w:hint="eastAsia"/>
                <w:color w:val="000000" w:themeColor="text1"/>
                <w:kern w:val="0"/>
                <w:szCs w:val="21"/>
              </w:rPr>
              <w:t>70</w:t>
            </w:r>
          </w:p>
        </w:tc>
      </w:tr>
      <w:tr w:rsidR="00174C42" w:rsidRPr="00C462AC" w14:paraId="6B38BA40" w14:textId="77777777">
        <w:trPr>
          <w:trHeight w:val="397"/>
          <w:tblHeader/>
          <w:jc w:val="center"/>
        </w:trPr>
        <w:tc>
          <w:tcPr>
            <w:tcW w:w="928" w:type="dxa"/>
            <w:vAlign w:val="center"/>
          </w:tcPr>
          <w:p w14:paraId="7B92058B" w14:textId="77777777" w:rsidR="00174C42" w:rsidRPr="00C462AC" w:rsidRDefault="00000000">
            <w:pPr>
              <w:widowControl/>
              <w:spacing w:line="360" w:lineRule="exact"/>
              <w:jc w:val="center"/>
              <w:textAlignment w:val="center"/>
              <w:rPr>
                <w:rFonts w:ascii="宋体" w:hAnsi="宋体" w:cs="宋体" w:hint="eastAsia"/>
                <w:b/>
                <w:bCs/>
                <w:color w:val="000000" w:themeColor="text1"/>
                <w:kern w:val="0"/>
                <w:szCs w:val="21"/>
              </w:rPr>
            </w:pPr>
            <w:r w:rsidRPr="00C462AC">
              <w:rPr>
                <w:rFonts w:ascii="宋体" w:hAnsi="宋体" w:cs="宋体" w:hint="eastAsia"/>
                <w:color w:val="000000" w:themeColor="text1"/>
                <w:kern w:val="0"/>
                <w:szCs w:val="21"/>
                <w:lang w:bidi="ar"/>
              </w:rPr>
              <w:t>3.5</w:t>
            </w:r>
          </w:p>
        </w:tc>
        <w:tc>
          <w:tcPr>
            <w:tcW w:w="2552" w:type="dxa"/>
            <w:vAlign w:val="center"/>
          </w:tcPr>
          <w:p w14:paraId="2BEBAF5E" w14:textId="77777777" w:rsidR="00174C42" w:rsidRPr="00C462AC" w:rsidRDefault="00000000">
            <w:pPr>
              <w:widowControl/>
              <w:spacing w:line="360" w:lineRule="exact"/>
              <w:jc w:val="left"/>
              <w:rPr>
                <w:color w:val="000000" w:themeColor="text1"/>
              </w:rPr>
            </w:pPr>
            <w:r w:rsidRPr="00C462AC">
              <w:rPr>
                <w:rFonts w:ascii="宋体" w:hAnsi="宋体" w:cs="宋体" w:hint="eastAsia"/>
                <w:color w:val="000000" w:themeColor="text1"/>
                <w:kern w:val="0"/>
                <w:szCs w:val="21"/>
              </w:rPr>
              <w:t>蜜罐数据分析</w:t>
            </w:r>
          </w:p>
        </w:tc>
        <w:tc>
          <w:tcPr>
            <w:tcW w:w="3260" w:type="dxa"/>
            <w:vAlign w:val="center"/>
          </w:tcPr>
          <w:p w14:paraId="0BB36505" w14:textId="77777777" w:rsidR="00174C42" w:rsidRPr="00C462AC" w:rsidRDefault="00000000">
            <w:pPr>
              <w:widowControl/>
              <w:spacing w:line="360" w:lineRule="exact"/>
              <w:jc w:val="left"/>
              <w:rPr>
                <w:rFonts w:ascii="宋体" w:hAnsi="宋体" w:cs="宋体" w:hint="eastAsia"/>
                <w:b/>
                <w:bCs/>
                <w:color w:val="000000" w:themeColor="text1"/>
                <w:kern w:val="0"/>
                <w:szCs w:val="21"/>
              </w:rPr>
            </w:pPr>
            <w:r w:rsidRPr="00C462AC">
              <w:rPr>
                <w:rFonts w:ascii="宋体" w:hAnsi="宋体" w:cs="宋体" w:hint="eastAsia"/>
                <w:color w:val="000000" w:themeColor="text1"/>
                <w:kern w:val="0"/>
                <w:szCs w:val="21"/>
              </w:rPr>
              <w:t>对实施后的蜜罐运行数据进行分析，评估蜜罐效果。</w:t>
            </w:r>
            <w:r w:rsidRPr="00C462AC">
              <w:rPr>
                <w:rFonts w:ascii="宋体" w:hAnsi="宋体" w:cs="宋体" w:hint="eastAsia"/>
                <w:color w:val="000000" w:themeColor="text1"/>
              </w:rPr>
              <w:t>该工作计划投入10人，工作时长6天。</w:t>
            </w:r>
          </w:p>
        </w:tc>
        <w:tc>
          <w:tcPr>
            <w:tcW w:w="3054" w:type="dxa"/>
            <w:gridSpan w:val="2"/>
            <w:vAlign w:val="center"/>
          </w:tcPr>
          <w:p w14:paraId="7C37294F" w14:textId="77777777" w:rsidR="00174C42" w:rsidRPr="00C462AC" w:rsidRDefault="00000000">
            <w:pPr>
              <w:widowControl/>
              <w:spacing w:line="240" w:lineRule="exact"/>
              <w:jc w:val="center"/>
              <w:rPr>
                <w:rFonts w:ascii="宋体" w:hAnsi="宋体" w:cs="宋体" w:hint="eastAsia"/>
                <w:color w:val="000000" w:themeColor="text1"/>
                <w:kern w:val="0"/>
                <w:szCs w:val="21"/>
              </w:rPr>
            </w:pPr>
            <w:r w:rsidRPr="00C462AC">
              <w:rPr>
                <w:rFonts w:ascii="宋体" w:hAnsi="宋体" w:cs="宋体" w:hint="eastAsia"/>
                <w:color w:val="000000" w:themeColor="text1"/>
                <w:kern w:val="0"/>
                <w:szCs w:val="21"/>
              </w:rPr>
              <w:t>60</w:t>
            </w:r>
          </w:p>
        </w:tc>
      </w:tr>
    </w:tbl>
    <w:p w14:paraId="7A4E2182" w14:textId="77777777" w:rsidR="00174C42" w:rsidRPr="00C462AC" w:rsidRDefault="00174C42">
      <w:pPr>
        <w:adjustRightInd w:val="0"/>
        <w:snapToGrid w:val="0"/>
        <w:spacing w:line="360" w:lineRule="exact"/>
        <w:rPr>
          <w:rFonts w:ascii="宋体" w:hAnsi="宋体" w:cs="宋体" w:hint="eastAsia"/>
          <w:b/>
          <w:bCs/>
          <w:color w:val="000000" w:themeColor="text1"/>
          <w:szCs w:val="21"/>
        </w:rPr>
      </w:pPr>
    </w:p>
    <w:sectPr w:rsidR="00174C42" w:rsidRPr="00C462AC">
      <w:footerReference w:type="default" r:id="rId12"/>
      <w:pgSz w:w="11906" w:h="16838"/>
      <w:pgMar w:top="1417" w:right="1417" w:bottom="1417" w:left="141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C595C5" w14:textId="77777777" w:rsidR="0015509E" w:rsidRDefault="0015509E">
      <w:pPr>
        <w:spacing w:after="0" w:line="240" w:lineRule="auto"/>
      </w:pPr>
      <w:r>
        <w:separator/>
      </w:r>
    </w:p>
  </w:endnote>
  <w:endnote w:type="continuationSeparator" w:id="0">
    <w:p w14:paraId="386F9CE8" w14:textId="77777777" w:rsidR="0015509E" w:rsidRDefault="00155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仿宋_GB2312">
    <w:altName w:val="微软雅黑"/>
    <w:charset w:val="86"/>
    <w:family w:val="modern"/>
    <w:pitch w:val="fixed"/>
    <w:sig w:usb0="00000001" w:usb1="080E0000" w:usb2="00000010" w:usb3="00000000" w:csb0="00040001" w:csb1="00000000"/>
  </w:font>
  <w:font w:name="Sim Sun">
    <w:altName w:val="宋体"/>
    <w:charset w:val="86"/>
    <w:family w:val="auto"/>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6FC1D3" w14:textId="77777777" w:rsidR="00174C42" w:rsidRDefault="00174C42">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5DFCE9" w14:textId="77777777" w:rsidR="00174C42" w:rsidRDefault="00000000">
    <w:pPr>
      <w:pStyle w:val="af"/>
      <w:jc w:val="center"/>
    </w:pPr>
    <w:r>
      <w:fldChar w:fldCharType="begin"/>
    </w:r>
    <w:r>
      <w:instrText>PAGE   \* MERGEFORMAT</w:instrText>
    </w:r>
    <w:r>
      <w:fldChar w:fldCharType="separate"/>
    </w:r>
    <w:r>
      <w:rPr>
        <w:lang w:val="zh-CN"/>
      </w:rPr>
      <w:t>7</w:t>
    </w:r>
    <w:r>
      <w:rPr>
        <w:lang w:val="zh-C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11BF15" w14:textId="77777777" w:rsidR="0015509E" w:rsidRDefault="0015509E">
      <w:pPr>
        <w:spacing w:after="0" w:line="240" w:lineRule="auto"/>
      </w:pPr>
      <w:r>
        <w:separator/>
      </w:r>
    </w:p>
  </w:footnote>
  <w:footnote w:type="continuationSeparator" w:id="0">
    <w:p w14:paraId="1299C3C8" w14:textId="77777777" w:rsidR="0015509E" w:rsidRDefault="001550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BDAEAE" w14:textId="77777777" w:rsidR="00174C42" w:rsidRDefault="00000000">
    <w:r>
      <w:rPr>
        <w:sz w:val="18"/>
      </w:rPr>
      <w:pict w14:anchorId="0F019D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47" o:spid="_x0000_s1025" type="#_x0000_t136" alt="" style="position:absolute;left:0;text-align:left;margin-left:0;margin-top:0;width:505.95pt;height:111.25pt;rotation:315;z-index:-251658752;mso-wrap-edited:f;mso-width-percent:0;mso-height-percent:0;mso-position-horizontal:center;mso-position-horizontal-relative:margin;mso-position-vertical:center;mso-position-vertical-relative:margin;mso-width-percent:0;mso-height-percent:0;mso-width-relative:page;mso-height-relative:page" fillcolor="silver" stroked="f">
          <v:fill opacity="22937f"/>
          <v:textpath style="font-family:&quot;微软雅黑&quot;" trim="t" fitpath="t" string="国家电网公司"/>
          <o:lock v:ext="edit" aspectratio="t" text="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7"/>
    <w:multiLevelType w:val="singleLevel"/>
    <w:tmpl w:val="00000007"/>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696C11A0"/>
    <w:multiLevelType w:val="multilevel"/>
    <w:tmpl w:val="696C11A0"/>
    <w:lvl w:ilvl="0">
      <w:start w:val="1"/>
      <w:numFmt w:val="decimal"/>
      <w:lvlText w:val="%1"/>
      <w:lvlJc w:val="left"/>
      <w:pPr>
        <w:ind w:left="432" w:hanging="432"/>
      </w:pPr>
      <w:rPr>
        <w:rFonts w:hint="eastAsia"/>
      </w:rPr>
    </w:lvl>
    <w:lvl w:ilvl="1">
      <w:start w:val="1"/>
      <w:numFmt w:val="decimal"/>
      <w:pStyle w:val="2"/>
      <w:lvlText w:val="%1.%2"/>
      <w:lvlJc w:val="left"/>
      <w:pPr>
        <w:ind w:left="1002" w:hanging="576"/>
      </w:pPr>
      <w:rPr>
        <w:rFonts w:hint="eastAsia"/>
      </w:rPr>
    </w:lvl>
    <w:lvl w:ilvl="2">
      <w:start w:val="1"/>
      <w:numFmt w:val="decimal"/>
      <w:pStyle w:val="3"/>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 w15:restartNumberingAfterBreak="0">
    <w:nsid w:val="7F105249"/>
    <w:multiLevelType w:val="multilevel"/>
    <w:tmpl w:val="7F105249"/>
    <w:lvl w:ilvl="0">
      <w:start w:val="1"/>
      <w:numFmt w:val="decimal"/>
      <w:lvlText w:val="(%1)"/>
      <w:lvlJc w:val="left"/>
      <w:pPr>
        <w:ind w:left="780" w:hanging="36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268586135">
    <w:abstractNumId w:val="1"/>
  </w:num>
  <w:num w:numId="2" w16cid:durableId="1899242284">
    <w:abstractNumId w:val="2"/>
  </w:num>
  <w:num w:numId="3" w16cid:durableId="121589129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ian yang">
    <w15:presenceInfo w15:providerId="Windows Live" w15:userId="51b37498fddcbacc"/>
  </w15:person>
  <w15:person w15:author="天诚 赵">
    <w15:presenceInfo w15:providerId="Windows Live" w15:userId="e7eddd1ffc0a3d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trackRevisions/>
  <w:defaultTabStop w:val="420"/>
  <w:drawingGridHorizontalSpacing w:val="105"/>
  <w:drawingGridVerticalSpacing w:val="156"/>
  <w:noPunctuationKerning/>
  <w:characterSpacingControl w:val="compressPunctuation"/>
  <w:doNotValidateAgainstSchema/>
  <w:doNotDemarcateInvalidXml/>
  <w:hdrShapeDefaults>
    <o:shapedefaults v:ext="edit" spidmax="2050" strokecolor="#739cc3">
      <v:fill angle="90" type="gradient">
        <o:fill v:ext="view" type="gradientUnscaled"/>
      </v:fill>
      <v:stroke color="#739cc3" weight="1.25pt"/>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TE0Mzk3ZWViMzNhMDdiYjFjNTMyODRmMDg2MzdiZWYifQ=="/>
  </w:docVars>
  <w:rsids>
    <w:rsidRoot w:val="00172A27"/>
    <w:rsid w:val="00005AC1"/>
    <w:rsid w:val="00006317"/>
    <w:rsid w:val="00010612"/>
    <w:rsid w:val="000108BA"/>
    <w:rsid w:val="00014982"/>
    <w:rsid w:val="00016C44"/>
    <w:rsid w:val="00022CE6"/>
    <w:rsid w:val="00032D46"/>
    <w:rsid w:val="000474A3"/>
    <w:rsid w:val="0005211C"/>
    <w:rsid w:val="0006732A"/>
    <w:rsid w:val="000679E1"/>
    <w:rsid w:val="00080B15"/>
    <w:rsid w:val="00083B57"/>
    <w:rsid w:val="000841A4"/>
    <w:rsid w:val="00096FF9"/>
    <w:rsid w:val="00097EC6"/>
    <w:rsid w:val="000B4510"/>
    <w:rsid w:val="000C7216"/>
    <w:rsid w:val="000D091A"/>
    <w:rsid w:val="000D2F53"/>
    <w:rsid w:val="000E2AFB"/>
    <w:rsid w:val="000F0A59"/>
    <w:rsid w:val="000F18F4"/>
    <w:rsid w:val="00105BFE"/>
    <w:rsid w:val="001107DB"/>
    <w:rsid w:val="00113215"/>
    <w:rsid w:val="00115DAF"/>
    <w:rsid w:val="00127373"/>
    <w:rsid w:val="00135EFB"/>
    <w:rsid w:val="00141E98"/>
    <w:rsid w:val="00141EB9"/>
    <w:rsid w:val="0014455E"/>
    <w:rsid w:val="00151E14"/>
    <w:rsid w:val="00151F33"/>
    <w:rsid w:val="0015509E"/>
    <w:rsid w:val="00157F48"/>
    <w:rsid w:val="00163142"/>
    <w:rsid w:val="00166233"/>
    <w:rsid w:val="00172A27"/>
    <w:rsid w:val="00174C42"/>
    <w:rsid w:val="001802AB"/>
    <w:rsid w:val="001919D5"/>
    <w:rsid w:val="001A0E4B"/>
    <w:rsid w:val="001A2B56"/>
    <w:rsid w:val="001B11C8"/>
    <w:rsid w:val="001C2120"/>
    <w:rsid w:val="001C6A57"/>
    <w:rsid w:val="001D16E8"/>
    <w:rsid w:val="001E17AA"/>
    <w:rsid w:val="001E3E51"/>
    <w:rsid w:val="001E4C8C"/>
    <w:rsid w:val="0021292D"/>
    <w:rsid w:val="00217645"/>
    <w:rsid w:val="002330BD"/>
    <w:rsid w:val="00240727"/>
    <w:rsid w:val="00244B41"/>
    <w:rsid w:val="00262137"/>
    <w:rsid w:val="00263ADC"/>
    <w:rsid w:val="00273108"/>
    <w:rsid w:val="00273DD2"/>
    <w:rsid w:val="00291B88"/>
    <w:rsid w:val="002922E8"/>
    <w:rsid w:val="002B5423"/>
    <w:rsid w:val="002B6BEF"/>
    <w:rsid w:val="002C1602"/>
    <w:rsid w:val="002C25D1"/>
    <w:rsid w:val="002C5240"/>
    <w:rsid w:val="002D2F05"/>
    <w:rsid w:val="002D54B5"/>
    <w:rsid w:val="002D792B"/>
    <w:rsid w:val="002E5D23"/>
    <w:rsid w:val="002E7C50"/>
    <w:rsid w:val="002F2C4D"/>
    <w:rsid w:val="002F7FB7"/>
    <w:rsid w:val="0030145E"/>
    <w:rsid w:val="00301E74"/>
    <w:rsid w:val="003060E9"/>
    <w:rsid w:val="0032416F"/>
    <w:rsid w:val="00326F57"/>
    <w:rsid w:val="0032714A"/>
    <w:rsid w:val="00331DB1"/>
    <w:rsid w:val="0033427D"/>
    <w:rsid w:val="00334958"/>
    <w:rsid w:val="0034632F"/>
    <w:rsid w:val="0036035D"/>
    <w:rsid w:val="00361366"/>
    <w:rsid w:val="00363FBA"/>
    <w:rsid w:val="00365017"/>
    <w:rsid w:val="00367B70"/>
    <w:rsid w:val="003874EC"/>
    <w:rsid w:val="00387F48"/>
    <w:rsid w:val="00392C94"/>
    <w:rsid w:val="00394835"/>
    <w:rsid w:val="00395114"/>
    <w:rsid w:val="003A02C2"/>
    <w:rsid w:val="003A4024"/>
    <w:rsid w:val="003A59BE"/>
    <w:rsid w:val="003A5A2A"/>
    <w:rsid w:val="003B2206"/>
    <w:rsid w:val="003B22A2"/>
    <w:rsid w:val="003B75A2"/>
    <w:rsid w:val="003C49DC"/>
    <w:rsid w:val="003C65CC"/>
    <w:rsid w:val="003D52C7"/>
    <w:rsid w:val="003D69BD"/>
    <w:rsid w:val="003E3548"/>
    <w:rsid w:val="003E6810"/>
    <w:rsid w:val="003E7591"/>
    <w:rsid w:val="003F2217"/>
    <w:rsid w:val="003F25FF"/>
    <w:rsid w:val="00410AD2"/>
    <w:rsid w:val="004136DF"/>
    <w:rsid w:val="004221E2"/>
    <w:rsid w:val="00440313"/>
    <w:rsid w:val="004466FA"/>
    <w:rsid w:val="00452932"/>
    <w:rsid w:val="004579DC"/>
    <w:rsid w:val="00466EA8"/>
    <w:rsid w:val="00474B04"/>
    <w:rsid w:val="00487F14"/>
    <w:rsid w:val="004A16AC"/>
    <w:rsid w:val="004A42C0"/>
    <w:rsid w:val="004A4627"/>
    <w:rsid w:val="004B0C3D"/>
    <w:rsid w:val="004C01BC"/>
    <w:rsid w:val="004D3399"/>
    <w:rsid w:val="004D53E3"/>
    <w:rsid w:val="004E7669"/>
    <w:rsid w:val="004F0714"/>
    <w:rsid w:val="004F3C09"/>
    <w:rsid w:val="005036B7"/>
    <w:rsid w:val="00503912"/>
    <w:rsid w:val="00515C0F"/>
    <w:rsid w:val="00517F19"/>
    <w:rsid w:val="00522E3B"/>
    <w:rsid w:val="00537425"/>
    <w:rsid w:val="005461E2"/>
    <w:rsid w:val="00560477"/>
    <w:rsid w:val="0056088A"/>
    <w:rsid w:val="00561AD7"/>
    <w:rsid w:val="00592E83"/>
    <w:rsid w:val="005C3C2C"/>
    <w:rsid w:val="005C695F"/>
    <w:rsid w:val="005D170F"/>
    <w:rsid w:val="005D29DB"/>
    <w:rsid w:val="005D2C5E"/>
    <w:rsid w:val="005E7F0D"/>
    <w:rsid w:val="005F56AC"/>
    <w:rsid w:val="005F76D3"/>
    <w:rsid w:val="0061371F"/>
    <w:rsid w:val="00627C3B"/>
    <w:rsid w:val="006300A7"/>
    <w:rsid w:val="0063289E"/>
    <w:rsid w:val="00645AAD"/>
    <w:rsid w:val="006558AA"/>
    <w:rsid w:val="00666C9E"/>
    <w:rsid w:val="0068028B"/>
    <w:rsid w:val="006837A6"/>
    <w:rsid w:val="00697C61"/>
    <w:rsid w:val="006A4706"/>
    <w:rsid w:val="006B130B"/>
    <w:rsid w:val="006C103F"/>
    <w:rsid w:val="006C7A79"/>
    <w:rsid w:val="006E24B6"/>
    <w:rsid w:val="006F0FB7"/>
    <w:rsid w:val="00704F4F"/>
    <w:rsid w:val="00721F31"/>
    <w:rsid w:val="0072520A"/>
    <w:rsid w:val="00725E1B"/>
    <w:rsid w:val="00730DC9"/>
    <w:rsid w:val="00732FCB"/>
    <w:rsid w:val="007341AF"/>
    <w:rsid w:val="00746D01"/>
    <w:rsid w:val="00794C5B"/>
    <w:rsid w:val="00795E56"/>
    <w:rsid w:val="007A6A95"/>
    <w:rsid w:val="007A7C79"/>
    <w:rsid w:val="007C1335"/>
    <w:rsid w:val="007C451E"/>
    <w:rsid w:val="007C768F"/>
    <w:rsid w:val="007D4A60"/>
    <w:rsid w:val="007D74E0"/>
    <w:rsid w:val="007F7A92"/>
    <w:rsid w:val="00804655"/>
    <w:rsid w:val="00820387"/>
    <w:rsid w:val="008324B6"/>
    <w:rsid w:val="00834106"/>
    <w:rsid w:val="0084723D"/>
    <w:rsid w:val="00852969"/>
    <w:rsid w:val="00852CA4"/>
    <w:rsid w:val="00854C8A"/>
    <w:rsid w:val="0086393F"/>
    <w:rsid w:val="00890DDF"/>
    <w:rsid w:val="00891637"/>
    <w:rsid w:val="00895242"/>
    <w:rsid w:val="008A0BDE"/>
    <w:rsid w:val="008A73EA"/>
    <w:rsid w:val="008C07B4"/>
    <w:rsid w:val="008C39D8"/>
    <w:rsid w:val="008E2137"/>
    <w:rsid w:val="008E3160"/>
    <w:rsid w:val="008E571D"/>
    <w:rsid w:val="008E5947"/>
    <w:rsid w:val="008F096E"/>
    <w:rsid w:val="008F2BAD"/>
    <w:rsid w:val="0090341A"/>
    <w:rsid w:val="009132E5"/>
    <w:rsid w:val="00914BD8"/>
    <w:rsid w:val="00920896"/>
    <w:rsid w:val="00925ABC"/>
    <w:rsid w:val="00930372"/>
    <w:rsid w:val="00933871"/>
    <w:rsid w:val="00942D29"/>
    <w:rsid w:val="00950B8F"/>
    <w:rsid w:val="00950E38"/>
    <w:rsid w:val="009553E0"/>
    <w:rsid w:val="00960E90"/>
    <w:rsid w:val="00963E2F"/>
    <w:rsid w:val="0096523E"/>
    <w:rsid w:val="00970F0C"/>
    <w:rsid w:val="00971BD7"/>
    <w:rsid w:val="00973317"/>
    <w:rsid w:val="00974CA4"/>
    <w:rsid w:val="00985F08"/>
    <w:rsid w:val="00992D70"/>
    <w:rsid w:val="009951E5"/>
    <w:rsid w:val="009A2EA9"/>
    <w:rsid w:val="009A2FDF"/>
    <w:rsid w:val="009B1729"/>
    <w:rsid w:val="009B1E38"/>
    <w:rsid w:val="009B618A"/>
    <w:rsid w:val="009B6C62"/>
    <w:rsid w:val="009D14B3"/>
    <w:rsid w:val="009D44BE"/>
    <w:rsid w:val="009D62FF"/>
    <w:rsid w:val="009E2CC2"/>
    <w:rsid w:val="009F0D9E"/>
    <w:rsid w:val="009F537A"/>
    <w:rsid w:val="00A10639"/>
    <w:rsid w:val="00A12DB8"/>
    <w:rsid w:val="00A14413"/>
    <w:rsid w:val="00A1502D"/>
    <w:rsid w:val="00A37863"/>
    <w:rsid w:val="00A37F61"/>
    <w:rsid w:val="00A401A5"/>
    <w:rsid w:val="00A46AF8"/>
    <w:rsid w:val="00A47492"/>
    <w:rsid w:val="00A50C49"/>
    <w:rsid w:val="00A6387E"/>
    <w:rsid w:val="00A63B53"/>
    <w:rsid w:val="00A64560"/>
    <w:rsid w:val="00A656F7"/>
    <w:rsid w:val="00A65BC1"/>
    <w:rsid w:val="00AA178D"/>
    <w:rsid w:val="00AA1901"/>
    <w:rsid w:val="00AA6BD3"/>
    <w:rsid w:val="00AB02F2"/>
    <w:rsid w:val="00AB3F7E"/>
    <w:rsid w:val="00AB5B54"/>
    <w:rsid w:val="00AC196A"/>
    <w:rsid w:val="00AC23EF"/>
    <w:rsid w:val="00AC583C"/>
    <w:rsid w:val="00AC6EF0"/>
    <w:rsid w:val="00AC72DE"/>
    <w:rsid w:val="00AE0B3D"/>
    <w:rsid w:val="00AE2012"/>
    <w:rsid w:val="00AE689B"/>
    <w:rsid w:val="00AF5EBF"/>
    <w:rsid w:val="00AF7271"/>
    <w:rsid w:val="00B066C2"/>
    <w:rsid w:val="00B06928"/>
    <w:rsid w:val="00B07A09"/>
    <w:rsid w:val="00B11D04"/>
    <w:rsid w:val="00B129C5"/>
    <w:rsid w:val="00B15DB5"/>
    <w:rsid w:val="00B23226"/>
    <w:rsid w:val="00B2595B"/>
    <w:rsid w:val="00B4077D"/>
    <w:rsid w:val="00B42A99"/>
    <w:rsid w:val="00B47729"/>
    <w:rsid w:val="00B50CEC"/>
    <w:rsid w:val="00B664BF"/>
    <w:rsid w:val="00B7305B"/>
    <w:rsid w:val="00B84A9E"/>
    <w:rsid w:val="00B84DFD"/>
    <w:rsid w:val="00B87B8A"/>
    <w:rsid w:val="00B94091"/>
    <w:rsid w:val="00BA600A"/>
    <w:rsid w:val="00BB0898"/>
    <w:rsid w:val="00BB1C50"/>
    <w:rsid w:val="00BB508E"/>
    <w:rsid w:val="00BB5E5B"/>
    <w:rsid w:val="00BD689A"/>
    <w:rsid w:val="00BE1735"/>
    <w:rsid w:val="00BE7813"/>
    <w:rsid w:val="00C05350"/>
    <w:rsid w:val="00C06673"/>
    <w:rsid w:val="00C11C4C"/>
    <w:rsid w:val="00C1288A"/>
    <w:rsid w:val="00C13976"/>
    <w:rsid w:val="00C205F4"/>
    <w:rsid w:val="00C22D7C"/>
    <w:rsid w:val="00C24457"/>
    <w:rsid w:val="00C24F13"/>
    <w:rsid w:val="00C4078A"/>
    <w:rsid w:val="00C462AC"/>
    <w:rsid w:val="00C46952"/>
    <w:rsid w:val="00C52F77"/>
    <w:rsid w:val="00C63C7E"/>
    <w:rsid w:val="00C6522E"/>
    <w:rsid w:val="00C66C49"/>
    <w:rsid w:val="00C836F8"/>
    <w:rsid w:val="00C83D0A"/>
    <w:rsid w:val="00C86CE5"/>
    <w:rsid w:val="00C90B1D"/>
    <w:rsid w:val="00C975C2"/>
    <w:rsid w:val="00CA131C"/>
    <w:rsid w:val="00CB1FAB"/>
    <w:rsid w:val="00CB3CB8"/>
    <w:rsid w:val="00CB4B27"/>
    <w:rsid w:val="00CB7F90"/>
    <w:rsid w:val="00CD4074"/>
    <w:rsid w:val="00CE0AAE"/>
    <w:rsid w:val="00D0462B"/>
    <w:rsid w:val="00D10D6A"/>
    <w:rsid w:val="00D120CA"/>
    <w:rsid w:val="00D1717F"/>
    <w:rsid w:val="00D220C0"/>
    <w:rsid w:val="00D25EBD"/>
    <w:rsid w:val="00D26AFD"/>
    <w:rsid w:val="00D31D9B"/>
    <w:rsid w:val="00D32718"/>
    <w:rsid w:val="00D61B99"/>
    <w:rsid w:val="00D67EE4"/>
    <w:rsid w:val="00D7713D"/>
    <w:rsid w:val="00D9273B"/>
    <w:rsid w:val="00DA6C92"/>
    <w:rsid w:val="00DA7E3E"/>
    <w:rsid w:val="00DB0F8C"/>
    <w:rsid w:val="00DB636C"/>
    <w:rsid w:val="00DC4EEB"/>
    <w:rsid w:val="00DC7AC6"/>
    <w:rsid w:val="00DD31CA"/>
    <w:rsid w:val="00DD60FB"/>
    <w:rsid w:val="00DE2F0B"/>
    <w:rsid w:val="00DF558D"/>
    <w:rsid w:val="00E219EF"/>
    <w:rsid w:val="00E22CF7"/>
    <w:rsid w:val="00E23EA2"/>
    <w:rsid w:val="00E24653"/>
    <w:rsid w:val="00E24796"/>
    <w:rsid w:val="00E4752A"/>
    <w:rsid w:val="00E53B3E"/>
    <w:rsid w:val="00E543A7"/>
    <w:rsid w:val="00E72CB0"/>
    <w:rsid w:val="00E8180E"/>
    <w:rsid w:val="00E90664"/>
    <w:rsid w:val="00E976C2"/>
    <w:rsid w:val="00EB1C67"/>
    <w:rsid w:val="00EB1D1F"/>
    <w:rsid w:val="00EB213A"/>
    <w:rsid w:val="00EB522A"/>
    <w:rsid w:val="00EB5379"/>
    <w:rsid w:val="00EC330D"/>
    <w:rsid w:val="00EC3C6C"/>
    <w:rsid w:val="00EE5ED5"/>
    <w:rsid w:val="00EE6142"/>
    <w:rsid w:val="00EF6D1C"/>
    <w:rsid w:val="00F022FB"/>
    <w:rsid w:val="00F06789"/>
    <w:rsid w:val="00F1120A"/>
    <w:rsid w:val="00F1735D"/>
    <w:rsid w:val="00F31840"/>
    <w:rsid w:val="00F340CB"/>
    <w:rsid w:val="00F52928"/>
    <w:rsid w:val="00F57588"/>
    <w:rsid w:val="00F577CF"/>
    <w:rsid w:val="00F6556E"/>
    <w:rsid w:val="00F7088E"/>
    <w:rsid w:val="00F7170B"/>
    <w:rsid w:val="00F77AC4"/>
    <w:rsid w:val="00F8474B"/>
    <w:rsid w:val="00FA1CB0"/>
    <w:rsid w:val="00FA64E2"/>
    <w:rsid w:val="00FB4C04"/>
    <w:rsid w:val="00FC3437"/>
    <w:rsid w:val="00FC3A78"/>
    <w:rsid w:val="00FD4E94"/>
    <w:rsid w:val="00FD53D7"/>
    <w:rsid w:val="00FD6156"/>
    <w:rsid w:val="00FE2C64"/>
    <w:rsid w:val="00FE45DC"/>
    <w:rsid w:val="00FF3256"/>
    <w:rsid w:val="00FF589F"/>
    <w:rsid w:val="00FF5F23"/>
    <w:rsid w:val="00FF6861"/>
    <w:rsid w:val="01351FA7"/>
    <w:rsid w:val="013B0B44"/>
    <w:rsid w:val="01E05AA0"/>
    <w:rsid w:val="0215747A"/>
    <w:rsid w:val="02386D02"/>
    <w:rsid w:val="0324352B"/>
    <w:rsid w:val="03723982"/>
    <w:rsid w:val="03E11454"/>
    <w:rsid w:val="040862FA"/>
    <w:rsid w:val="045B09F8"/>
    <w:rsid w:val="05110A5B"/>
    <w:rsid w:val="0590120A"/>
    <w:rsid w:val="06435A9F"/>
    <w:rsid w:val="06B21A95"/>
    <w:rsid w:val="06FF513D"/>
    <w:rsid w:val="077973E2"/>
    <w:rsid w:val="07DC749E"/>
    <w:rsid w:val="082F3260"/>
    <w:rsid w:val="0835211B"/>
    <w:rsid w:val="09C54CBF"/>
    <w:rsid w:val="09DA3F6A"/>
    <w:rsid w:val="0AAA690A"/>
    <w:rsid w:val="0AE324CD"/>
    <w:rsid w:val="0C1264DA"/>
    <w:rsid w:val="0D2A65BA"/>
    <w:rsid w:val="0D2E5F05"/>
    <w:rsid w:val="0D4C2691"/>
    <w:rsid w:val="0D5E2873"/>
    <w:rsid w:val="0D8042B9"/>
    <w:rsid w:val="0D994E6E"/>
    <w:rsid w:val="0E516FB7"/>
    <w:rsid w:val="0EA2255F"/>
    <w:rsid w:val="0EB23122"/>
    <w:rsid w:val="0F2E5958"/>
    <w:rsid w:val="0F592627"/>
    <w:rsid w:val="0F5F0531"/>
    <w:rsid w:val="0F8C3279"/>
    <w:rsid w:val="0FC547A9"/>
    <w:rsid w:val="0FDA48A6"/>
    <w:rsid w:val="10343F11"/>
    <w:rsid w:val="106C07B1"/>
    <w:rsid w:val="10B57F7E"/>
    <w:rsid w:val="10C328A2"/>
    <w:rsid w:val="11514958"/>
    <w:rsid w:val="11631934"/>
    <w:rsid w:val="117215F3"/>
    <w:rsid w:val="119F7E2E"/>
    <w:rsid w:val="122420BE"/>
    <w:rsid w:val="12B93553"/>
    <w:rsid w:val="12F5594E"/>
    <w:rsid w:val="13667B8D"/>
    <w:rsid w:val="13E43E83"/>
    <w:rsid w:val="15122E70"/>
    <w:rsid w:val="15370D4B"/>
    <w:rsid w:val="15F806FD"/>
    <w:rsid w:val="166425C6"/>
    <w:rsid w:val="16830BCF"/>
    <w:rsid w:val="1692607F"/>
    <w:rsid w:val="17056C78"/>
    <w:rsid w:val="17F91E15"/>
    <w:rsid w:val="180E03F3"/>
    <w:rsid w:val="1820502D"/>
    <w:rsid w:val="18823552"/>
    <w:rsid w:val="18BB1217"/>
    <w:rsid w:val="18F62F2D"/>
    <w:rsid w:val="19D47AC0"/>
    <w:rsid w:val="1AA63CC9"/>
    <w:rsid w:val="1AB81259"/>
    <w:rsid w:val="1B0B19ED"/>
    <w:rsid w:val="1B363D17"/>
    <w:rsid w:val="1B8665D2"/>
    <w:rsid w:val="1BB339A5"/>
    <w:rsid w:val="1DF77508"/>
    <w:rsid w:val="1E634528"/>
    <w:rsid w:val="1EB77207"/>
    <w:rsid w:val="1EDF30BF"/>
    <w:rsid w:val="1EEF018D"/>
    <w:rsid w:val="1FD5316D"/>
    <w:rsid w:val="205B509D"/>
    <w:rsid w:val="212C5879"/>
    <w:rsid w:val="21553F46"/>
    <w:rsid w:val="21B91A1C"/>
    <w:rsid w:val="220C15AB"/>
    <w:rsid w:val="221F3E0F"/>
    <w:rsid w:val="226C2275"/>
    <w:rsid w:val="22721E82"/>
    <w:rsid w:val="227451B2"/>
    <w:rsid w:val="231E312D"/>
    <w:rsid w:val="23216ECF"/>
    <w:rsid w:val="239D56A7"/>
    <w:rsid w:val="24493FB7"/>
    <w:rsid w:val="244A66A1"/>
    <w:rsid w:val="24C712ED"/>
    <w:rsid w:val="24F97BF4"/>
    <w:rsid w:val="258C4A26"/>
    <w:rsid w:val="270D6350"/>
    <w:rsid w:val="27326CF8"/>
    <w:rsid w:val="27833835"/>
    <w:rsid w:val="279D2D6F"/>
    <w:rsid w:val="27B95932"/>
    <w:rsid w:val="27F67929"/>
    <w:rsid w:val="284A0F99"/>
    <w:rsid w:val="28FD36F9"/>
    <w:rsid w:val="2A615511"/>
    <w:rsid w:val="2AEE530F"/>
    <w:rsid w:val="2BCC797F"/>
    <w:rsid w:val="2CDA6F08"/>
    <w:rsid w:val="2D25457D"/>
    <w:rsid w:val="2D281EE0"/>
    <w:rsid w:val="2D495FEE"/>
    <w:rsid w:val="2D8663D5"/>
    <w:rsid w:val="2E6C56FF"/>
    <w:rsid w:val="2ED0112C"/>
    <w:rsid w:val="2F770877"/>
    <w:rsid w:val="2F934FD5"/>
    <w:rsid w:val="2FA12845"/>
    <w:rsid w:val="2FBB66AE"/>
    <w:rsid w:val="2FED7B5F"/>
    <w:rsid w:val="2FEF020E"/>
    <w:rsid w:val="301257FC"/>
    <w:rsid w:val="302F18BF"/>
    <w:rsid w:val="307C7009"/>
    <w:rsid w:val="31172BF6"/>
    <w:rsid w:val="3152292D"/>
    <w:rsid w:val="31675F17"/>
    <w:rsid w:val="31C20F0E"/>
    <w:rsid w:val="32A30A65"/>
    <w:rsid w:val="336178D7"/>
    <w:rsid w:val="34E95C25"/>
    <w:rsid w:val="350B5AE2"/>
    <w:rsid w:val="35454FB5"/>
    <w:rsid w:val="355A43D1"/>
    <w:rsid w:val="35930182"/>
    <w:rsid w:val="35EA5B68"/>
    <w:rsid w:val="3622753C"/>
    <w:rsid w:val="364617E9"/>
    <w:rsid w:val="36AC79AE"/>
    <w:rsid w:val="36C15E54"/>
    <w:rsid w:val="36F159E7"/>
    <w:rsid w:val="36FB109E"/>
    <w:rsid w:val="37012597"/>
    <w:rsid w:val="37031BEB"/>
    <w:rsid w:val="370744EC"/>
    <w:rsid w:val="3787659F"/>
    <w:rsid w:val="37F363B0"/>
    <w:rsid w:val="384116A4"/>
    <w:rsid w:val="393643E4"/>
    <w:rsid w:val="39617755"/>
    <w:rsid w:val="39947A73"/>
    <w:rsid w:val="399976D9"/>
    <w:rsid w:val="399C59E6"/>
    <w:rsid w:val="3A6C7CE9"/>
    <w:rsid w:val="3A913CDE"/>
    <w:rsid w:val="3ABE667C"/>
    <w:rsid w:val="3B5E736C"/>
    <w:rsid w:val="3B79069E"/>
    <w:rsid w:val="3BC32903"/>
    <w:rsid w:val="3BF102EA"/>
    <w:rsid w:val="3C7C2E3F"/>
    <w:rsid w:val="3D0A6887"/>
    <w:rsid w:val="3D9E4689"/>
    <w:rsid w:val="3E5C21A1"/>
    <w:rsid w:val="3EA61EB9"/>
    <w:rsid w:val="3EB87BCC"/>
    <w:rsid w:val="3ED717C2"/>
    <w:rsid w:val="3EDB672A"/>
    <w:rsid w:val="3EE80C5F"/>
    <w:rsid w:val="3F6147AD"/>
    <w:rsid w:val="3F9D22A2"/>
    <w:rsid w:val="3FBB5260"/>
    <w:rsid w:val="405B5788"/>
    <w:rsid w:val="408D1DFA"/>
    <w:rsid w:val="40925EB7"/>
    <w:rsid w:val="40B55E6E"/>
    <w:rsid w:val="40D732B3"/>
    <w:rsid w:val="4154104E"/>
    <w:rsid w:val="420F36C7"/>
    <w:rsid w:val="42136166"/>
    <w:rsid w:val="421A7FD3"/>
    <w:rsid w:val="432A4923"/>
    <w:rsid w:val="43FF7447"/>
    <w:rsid w:val="44501FF2"/>
    <w:rsid w:val="446266F2"/>
    <w:rsid w:val="453E3511"/>
    <w:rsid w:val="45490DFC"/>
    <w:rsid w:val="45A16D0B"/>
    <w:rsid w:val="47B77C5E"/>
    <w:rsid w:val="47BE7D09"/>
    <w:rsid w:val="48000C0C"/>
    <w:rsid w:val="48650FCD"/>
    <w:rsid w:val="486E2369"/>
    <w:rsid w:val="48CB02A1"/>
    <w:rsid w:val="49E36A11"/>
    <w:rsid w:val="4A053496"/>
    <w:rsid w:val="4ACF5219"/>
    <w:rsid w:val="4AD840C7"/>
    <w:rsid w:val="4B030208"/>
    <w:rsid w:val="4B15335E"/>
    <w:rsid w:val="4B4D7880"/>
    <w:rsid w:val="4B5F593D"/>
    <w:rsid w:val="4BCD7D6D"/>
    <w:rsid w:val="4C3077D2"/>
    <w:rsid w:val="4C4B3410"/>
    <w:rsid w:val="4E27028A"/>
    <w:rsid w:val="4E885773"/>
    <w:rsid w:val="4E8A2C49"/>
    <w:rsid w:val="4E941947"/>
    <w:rsid w:val="4F7F32AA"/>
    <w:rsid w:val="4FDD3916"/>
    <w:rsid w:val="50B94F66"/>
    <w:rsid w:val="51A20E21"/>
    <w:rsid w:val="51A23815"/>
    <w:rsid w:val="51C81370"/>
    <w:rsid w:val="51F76528"/>
    <w:rsid w:val="52A906D3"/>
    <w:rsid w:val="52D72727"/>
    <w:rsid w:val="532E56B5"/>
    <w:rsid w:val="534F24BB"/>
    <w:rsid w:val="53CF4686"/>
    <w:rsid w:val="5484229F"/>
    <w:rsid w:val="54AF0062"/>
    <w:rsid w:val="554E0746"/>
    <w:rsid w:val="55672BB8"/>
    <w:rsid w:val="558F5784"/>
    <w:rsid w:val="55E660C5"/>
    <w:rsid w:val="55F17DD3"/>
    <w:rsid w:val="563460A5"/>
    <w:rsid w:val="571D22CD"/>
    <w:rsid w:val="57385789"/>
    <w:rsid w:val="575101FF"/>
    <w:rsid w:val="57C35CFE"/>
    <w:rsid w:val="58466916"/>
    <w:rsid w:val="5925271A"/>
    <w:rsid w:val="59D02976"/>
    <w:rsid w:val="5A2D4841"/>
    <w:rsid w:val="5A3B6348"/>
    <w:rsid w:val="5AAD2DD1"/>
    <w:rsid w:val="5AB65E34"/>
    <w:rsid w:val="5B325061"/>
    <w:rsid w:val="5B35015B"/>
    <w:rsid w:val="5B9751AA"/>
    <w:rsid w:val="5BA72514"/>
    <w:rsid w:val="5BDD7CBD"/>
    <w:rsid w:val="5C2A583C"/>
    <w:rsid w:val="5D0C1B43"/>
    <w:rsid w:val="5EE041F3"/>
    <w:rsid w:val="5EF42486"/>
    <w:rsid w:val="5F1D029F"/>
    <w:rsid w:val="5F1F405F"/>
    <w:rsid w:val="5F5B448E"/>
    <w:rsid w:val="5FD4444D"/>
    <w:rsid w:val="5FE04AF7"/>
    <w:rsid w:val="600E36D6"/>
    <w:rsid w:val="605C2441"/>
    <w:rsid w:val="6066744E"/>
    <w:rsid w:val="60883F67"/>
    <w:rsid w:val="6167257D"/>
    <w:rsid w:val="618D5F38"/>
    <w:rsid w:val="61D17BA7"/>
    <w:rsid w:val="628310B7"/>
    <w:rsid w:val="62FC339F"/>
    <w:rsid w:val="63D3189B"/>
    <w:rsid w:val="640A4DAF"/>
    <w:rsid w:val="645F6DFE"/>
    <w:rsid w:val="64F93534"/>
    <w:rsid w:val="654C78B8"/>
    <w:rsid w:val="655B2C19"/>
    <w:rsid w:val="662D1A85"/>
    <w:rsid w:val="666109A3"/>
    <w:rsid w:val="667A7185"/>
    <w:rsid w:val="66E87B6C"/>
    <w:rsid w:val="68012A66"/>
    <w:rsid w:val="680D5201"/>
    <w:rsid w:val="686343CD"/>
    <w:rsid w:val="68A50D22"/>
    <w:rsid w:val="68F067A5"/>
    <w:rsid w:val="690A47E2"/>
    <w:rsid w:val="691D271C"/>
    <w:rsid w:val="69543915"/>
    <w:rsid w:val="69930877"/>
    <w:rsid w:val="6A0A6BFD"/>
    <w:rsid w:val="6A910F13"/>
    <w:rsid w:val="6AA82F84"/>
    <w:rsid w:val="6ABD51CE"/>
    <w:rsid w:val="6C343BAD"/>
    <w:rsid w:val="6C6F7C54"/>
    <w:rsid w:val="6C7E5EB2"/>
    <w:rsid w:val="6D55643A"/>
    <w:rsid w:val="6DB06D3B"/>
    <w:rsid w:val="6EA14364"/>
    <w:rsid w:val="6EE40BF6"/>
    <w:rsid w:val="6F020DA6"/>
    <w:rsid w:val="6F57440E"/>
    <w:rsid w:val="6F6E7F04"/>
    <w:rsid w:val="6F874C88"/>
    <w:rsid w:val="6FDC6C0A"/>
    <w:rsid w:val="6FE07BCC"/>
    <w:rsid w:val="70965CC6"/>
    <w:rsid w:val="70E12E5A"/>
    <w:rsid w:val="719A69F2"/>
    <w:rsid w:val="71A74766"/>
    <w:rsid w:val="71AF2183"/>
    <w:rsid w:val="71B755EF"/>
    <w:rsid w:val="72FB0FAE"/>
    <w:rsid w:val="730470C8"/>
    <w:rsid w:val="739666AA"/>
    <w:rsid w:val="745D76EC"/>
    <w:rsid w:val="745E0AE2"/>
    <w:rsid w:val="749F3488"/>
    <w:rsid w:val="7661723F"/>
    <w:rsid w:val="767D7634"/>
    <w:rsid w:val="768D75E8"/>
    <w:rsid w:val="76BA652E"/>
    <w:rsid w:val="76F91703"/>
    <w:rsid w:val="77494DCE"/>
    <w:rsid w:val="77E2305C"/>
    <w:rsid w:val="78092781"/>
    <w:rsid w:val="785E1DCF"/>
    <w:rsid w:val="79017403"/>
    <w:rsid w:val="793C65DD"/>
    <w:rsid w:val="79557A1B"/>
    <w:rsid w:val="796C5478"/>
    <w:rsid w:val="798A1E6D"/>
    <w:rsid w:val="798A3894"/>
    <w:rsid w:val="79960DE9"/>
    <w:rsid w:val="79C709AE"/>
    <w:rsid w:val="79D34728"/>
    <w:rsid w:val="7A2F7382"/>
    <w:rsid w:val="7A85084B"/>
    <w:rsid w:val="7B726651"/>
    <w:rsid w:val="7BAF600D"/>
    <w:rsid w:val="7C322278"/>
    <w:rsid w:val="7C3D41F8"/>
    <w:rsid w:val="7D387A80"/>
    <w:rsid w:val="7D5E1B33"/>
    <w:rsid w:val="7D72261C"/>
    <w:rsid w:val="7D8C2C9A"/>
    <w:rsid w:val="7D9F50F5"/>
    <w:rsid w:val="7DA02880"/>
    <w:rsid w:val="7DBA49E2"/>
    <w:rsid w:val="7DC171F8"/>
    <w:rsid w:val="7DE80D9E"/>
    <w:rsid w:val="7E446CD1"/>
    <w:rsid w:val="7E516729"/>
    <w:rsid w:val="7E7E32D4"/>
    <w:rsid w:val="7ECA4139"/>
    <w:rsid w:val="7F095082"/>
    <w:rsid w:val="7F4C2451"/>
    <w:rsid w:val="7F55335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739cc3">
      <v:fill angle="90" type="gradient">
        <o:fill v:ext="view" type="gradientUnscaled"/>
      </v:fill>
      <v:stroke color="#739cc3" weight="1.25pt"/>
    </o:shapedefaults>
    <o:shapelayout v:ext="edit">
      <o:idmap v:ext="edit" data="2"/>
    </o:shapelayout>
  </w:shapeDefaults>
  <w:decimalSymbol w:val="."/>
  <w:listSeparator w:val=","/>
  <w14:docId w14:val="2144D35E"/>
  <w15:docId w15:val="{534E89F2-ECF8-BC45-9B42-87A95C12A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uiPriority="0" w:qFormat="1"/>
    <w:lsdException w:name="heading 3" w:locked="1"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unhideWhenUsed="1" w:qFormat="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0"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pPr>
      <w:widowControl w:val="0"/>
      <w:jc w:val="both"/>
    </w:pPr>
    <w:rPr>
      <w:kern w:val="2"/>
      <w:sz w:val="21"/>
    </w:rPr>
  </w:style>
  <w:style w:type="paragraph" w:styleId="1">
    <w:name w:val="heading 1"/>
    <w:basedOn w:val="a"/>
    <w:next w:val="a"/>
    <w:link w:val="10"/>
    <w:qFormat/>
    <w:locked/>
    <w:pPr>
      <w:keepNext/>
      <w:keepLines/>
      <w:spacing w:before="340" w:after="330" w:line="576" w:lineRule="auto"/>
      <w:outlineLvl w:val="0"/>
    </w:pPr>
    <w:rPr>
      <w:b/>
      <w:kern w:val="44"/>
      <w:sz w:val="44"/>
    </w:rPr>
  </w:style>
  <w:style w:type="paragraph" w:styleId="2">
    <w:name w:val="heading 2"/>
    <w:basedOn w:val="a"/>
    <w:next w:val="a"/>
    <w:link w:val="20"/>
    <w:qFormat/>
    <w:locked/>
    <w:pPr>
      <w:keepNext/>
      <w:keepLines/>
      <w:numPr>
        <w:ilvl w:val="1"/>
        <w:numId w:val="1"/>
      </w:numPr>
      <w:spacing w:before="260" w:after="260" w:line="413" w:lineRule="auto"/>
      <w:ind w:rightChars="100" w:right="100"/>
      <w:outlineLvl w:val="1"/>
    </w:pPr>
    <w:rPr>
      <w:rFonts w:ascii="Arial" w:eastAsia="黑体" w:hAnsi="Arial"/>
      <w:b/>
      <w:kern w:val="0"/>
      <w:sz w:val="32"/>
    </w:rPr>
  </w:style>
  <w:style w:type="paragraph" w:styleId="3">
    <w:name w:val="heading 3"/>
    <w:basedOn w:val="a"/>
    <w:next w:val="a"/>
    <w:link w:val="30"/>
    <w:qFormat/>
    <w:locked/>
    <w:pPr>
      <w:keepNext/>
      <w:keepLines/>
      <w:numPr>
        <w:ilvl w:val="2"/>
        <w:numId w:val="1"/>
      </w:numPr>
      <w:spacing w:before="260" w:after="260" w:line="413" w:lineRule="auto"/>
      <w:outlineLvl w:val="2"/>
    </w:pPr>
    <w:rPr>
      <w:b/>
      <w:sz w:val="32"/>
    </w:rPr>
  </w:style>
  <w:style w:type="paragraph" w:styleId="4">
    <w:name w:val="heading 4"/>
    <w:basedOn w:val="a"/>
    <w:next w:val="a"/>
    <w:link w:val="40"/>
    <w:uiPriority w:val="9"/>
    <w:qFormat/>
    <w:pPr>
      <w:keepNext/>
      <w:keepLines/>
      <w:spacing w:before="280" w:after="290" w:line="376" w:lineRule="auto"/>
      <w:outlineLvl w:val="3"/>
    </w:pPr>
    <w:rPr>
      <w:rFonts w:ascii="Calibri Light" w:hAnsi="Calibri Light"/>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next w:val="a4"/>
    <w:qFormat/>
    <w:pPr>
      <w:ind w:firstLine="420"/>
    </w:pPr>
    <w:rPr>
      <w:sz w:val="28"/>
      <w:szCs w:val="28"/>
    </w:rPr>
  </w:style>
  <w:style w:type="paragraph" w:styleId="a4">
    <w:name w:val="Body Text"/>
    <w:basedOn w:val="a"/>
    <w:next w:val="a5"/>
    <w:uiPriority w:val="99"/>
    <w:semiHidden/>
    <w:unhideWhenUsed/>
    <w:qFormat/>
    <w:pPr>
      <w:spacing w:after="120"/>
    </w:pPr>
  </w:style>
  <w:style w:type="paragraph" w:styleId="a5">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paragraph" w:styleId="a6">
    <w:name w:val="annotation subject"/>
    <w:basedOn w:val="a7"/>
    <w:next w:val="a7"/>
    <w:link w:val="a8"/>
    <w:uiPriority w:val="99"/>
    <w:unhideWhenUsed/>
    <w:qFormat/>
    <w:rPr>
      <w:b/>
      <w:bCs/>
    </w:rPr>
  </w:style>
  <w:style w:type="paragraph" w:styleId="a7">
    <w:name w:val="annotation text"/>
    <w:basedOn w:val="a"/>
    <w:link w:val="a9"/>
    <w:uiPriority w:val="99"/>
    <w:unhideWhenUsed/>
    <w:qFormat/>
    <w:pPr>
      <w:jc w:val="left"/>
    </w:pPr>
  </w:style>
  <w:style w:type="paragraph" w:styleId="aa">
    <w:name w:val="Body Text First Indent"/>
    <w:basedOn w:val="a4"/>
    <w:uiPriority w:val="99"/>
    <w:unhideWhenUsed/>
    <w:qFormat/>
    <w:pPr>
      <w:spacing w:line="360" w:lineRule="auto"/>
      <w:ind w:firstLineChars="100" w:firstLine="420"/>
    </w:pPr>
    <w:rPr>
      <w:rFonts w:ascii="Calibri" w:hAnsi="Calibri"/>
      <w:szCs w:val="22"/>
    </w:rPr>
  </w:style>
  <w:style w:type="paragraph" w:styleId="ab">
    <w:name w:val="Document Map"/>
    <w:basedOn w:val="a"/>
    <w:link w:val="ac"/>
    <w:uiPriority w:val="99"/>
    <w:unhideWhenUsed/>
    <w:qFormat/>
    <w:rPr>
      <w:rFonts w:ascii="宋体"/>
      <w:sz w:val="18"/>
      <w:szCs w:val="18"/>
    </w:rPr>
  </w:style>
  <w:style w:type="paragraph" w:styleId="TOC3">
    <w:name w:val="toc 3"/>
    <w:basedOn w:val="a"/>
    <w:next w:val="a"/>
    <w:uiPriority w:val="39"/>
    <w:qFormat/>
    <w:pPr>
      <w:tabs>
        <w:tab w:val="left" w:pos="1680"/>
        <w:tab w:val="right" w:leader="dot" w:pos="8296"/>
      </w:tabs>
      <w:spacing w:line="360" w:lineRule="auto"/>
      <w:ind w:firstLineChars="500" w:firstLine="1050"/>
      <w:jc w:val="left"/>
    </w:pPr>
    <w:rPr>
      <w:rFonts w:ascii="仿宋_GB2312" w:eastAsia="仿宋_GB2312"/>
      <w:kern w:val="0"/>
    </w:rPr>
  </w:style>
  <w:style w:type="paragraph" w:styleId="ad">
    <w:name w:val="Balloon Text"/>
    <w:basedOn w:val="a"/>
    <w:link w:val="ae"/>
    <w:uiPriority w:val="99"/>
    <w:unhideWhenUsed/>
    <w:qFormat/>
    <w:rPr>
      <w:sz w:val="18"/>
      <w:szCs w:val="18"/>
    </w:rPr>
  </w:style>
  <w:style w:type="paragraph" w:styleId="af">
    <w:name w:val="footer"/>
    <w:basedOn w:val="a"/>
    <w:qFormat/>
    <w:pPr>
      <w:tabs>
        <w:tab w:val="center" w:pos="4153"/>
        <w:tab w:val="right" w:pos="8306"/>
      </w:tabs>
      <w:snapToGrid w:val="0"/>
      <w:jc w:val="left"/>
    </w:pPr>
    <w:rPr>
      <w:sz w:val="18"/>
      <w:szCs w:val="18"/>
    </w:rPr>
  </w:style>
  <w:style w:type="paragraph" w:styleId="af0">
    <w:name w:val="header"/>
    <w:basedOn w:val="a"/>
    <w:qFormat/>
    <w:pPr>
      <w:pBdr>
        <w:bottom w:val="single" w:sz="6" w:space="1" w:color="auto"/>
      </w:pBdr>
      <w:tabs>
        <w:tab w:val="center" w:pos="4153"/>
        <w:tab w:val="right" w:pos="8306"/>
      </w:tabs>
      <w:snapToGrid w:val="0"/>
      <w:jc w:val="center"/>
    </w:pPr>
    <w:rPr>
      <w:sz w:val="18"/>
    </w:rPr>
  </w:style>
  <w:style w:type="paragraph" w:styleId="TOC1">
    <w:name w:val="toc 1"/>
    <w:basedOn w:val="a"/>
    <w:next w:val="a"/>
    <w:uiPriority w:val="39"/>
    <w:qFormat/>
    <w:pPr>
      <w:tabs>
        <w:tab w:val="left" w:pos="851"/>
        <w:tab w:val="right" w:leader="dot" w:pos="8296"/>
      </w:tabs>
      <w:spacing w:line="360" w:lineRule="auto"/>
      <w:ind w:firstLine="562"/>
      <w:jc w:val="left"/>
    </w:pPr>
    <w:rPr>
      <w:rFonts w:eastAsia="仿宋_GB2312"/>
      <w:b/>
      <w:caps/>
      <w:sz w:val="24"/>
    </w:rPr>
  </w:style>
  <w:style w:type="paragraph" w:styleId="TOC2">
    <w:name w:val="toc 2"/>
    <w:basedOn w:val="a"/>
    <w:next w:val="a"/>
    <w:uiPriority w:val="39"/>
    <w:qFormat/>
    <w:pPr>
      <w:tabs>
        <w:tab w:val="left" w:pos="567"/>
        <w:tab w:val="left" w:pos="1120"/>
        <w:tab w:val="left" w:pos="1418"/>
        <w:tab w:val="right" w:leader="dot" w:pos="8296"/>
      </w:tabs>
      <w:spacing w:line="360" w:lineRule="auto"/>
      <w:ind w:firstLineChars="350" w:firstLine="843"/>
      <w:jc w:val="left"/>
    </w:pPr>
    <w:rPr>
      <w:rFonts w:eastAsia="仿宋_GB2312"/>
      <w:b/>
      <w:sz w:val="24"/>
    </w:rPr>
  </w:style>
  <w:style w:type="character" w:styleId="af1">
    <w:name w:val="page number"/>
    <w:basedOn w:val="a1"/>
    <w:qFormat/>
  </w:style>
  <w:style w:type="character" w:styleId="af2">
    <w:name w:val="FollowedHyperlink"/>
    <w:basedOn w:val="a1"/>
    <w:uiPriority w:val="99"/>
    <w:semiHidden/>
    <w:unhideWhenUsed/>
    <w:qFormat/>
    <w:rPr>
      <w:color w:val="800080"/>
      <w:u w:val="single"/>
    </w:rPr>
  </w:style>
  <w:style w:type="character" w:styleId="af3">
    <w:name w:val="Hyperlink"/>
    <w:uiPriority w:val="99"/>
    <w:qFormat/>
    <w:rPr>
      <w:color w:val="0000FF"/>
      <w:u w:val="single"/>
    </w:rPr>
  </w:style>
  <w:style w:type="character" w:styleId="af4">
    <w:name w:val="annotation reference"/>
    <w:uiPriority w:val="99"/>
    <w:unhideWhenUsed/>
    <w:qFormat/>
    <w:rPr>
      <w:sz w:val="21"/>
      <w:szCs w:val="21"/>
    </w:rPr>
  </w:style>
  <w:style w:type="table" w:styleId="af5">
    <w:name w:val="Table Grid"/>
    <w:basedOn w:val="a2"/>
    <w:uiPriority w:val="9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link w:val="1"/>
    <w:qFormat/>
    <w:rPr>
      <w:b/>
      <w:kern w:val="44"/>
      <w:sz w:val="44"/>
    </w:rPr>
  </w:style>
  <w:style w:type="character" w:customStyle="1" w:styleId="20">
    <w:name w:val="标题 2 字符"/>
    <w:link w:val="2"/>
    <w:qFormat/>
    <w:rPr>
      <w:rFonts w:ascii="Arial" w:eastAsia="黑体" w:hAnsi="Arial"/>
      <w:b/>
      <w:sz w:val="32"/>
    </w:rPr>
  </w:style>
  <w:style w:type="character" w:customStyle="1" w:styleId="30">
    <w:name w:val="标题 3 字符"/>
    <w:link w:val="3"/>
    <w:qFormat/>
    <w:rPr>
      <w:b/>
      <w:kern w:val="2"/>
      <w:sz w:val="32"/>
    </w:rPr>
  </w:style>
  <w:style w:type="character" w:customStyle="1" w:styleId="40">
    <w:name w:val="标题 4 字符"/>
    <w:link w:val="4"/>
    <w:uiPriority w:val="9"/>
    <w:qFormat/>
    <w:rPr>
      <w:rFonts w:ascii="Calibri Light" w:eastAsia="宋体" w:hAnsi="Calibri Light" w:cs="Times New Roman"/>
      <w:b/>
      <w:bCs/>
      <w:kern w:val="2"/>
      <w:sz w:val="28"/>
      <w:szCs w:val="28"/>
    </w:rPr>
  </w:style>
  <w:style w:type="character" w:customStyle="1" w:styleId="ac">
    <w:name w:val="文档结构图 字符"/>
    <w:link w:val="ab"/>
    <w:uiPriority w:val="99"/>
    <w:semiHidden/>
    <w:qFormat/>
    <w:rPr>
      <w:rFonts w:ascii="宋体"/>
      <w:kern w:val="2"/>
      <w:sz w:val="18"/>
      <w:szCs w:val="18"/>
    </w:rPr>
  </w:style>
  <w:style w:type="character" w:customStyle="1" w:styleId="a9">
    <w:name w:val="批注文字 字符"/>
    <w:link w:val="a7"/>
    <w:uiPriority w:val="99"/>
    <w:semiHidden/>
    <w:qFormat/>
    <w:rPr>
      <w:kern w:val="2"/>
      <w:sz w:val="21"/>
    </w:rPr>
  </w:style>
  <w:style w:type="character" w:customStyle="1" w:styleId="ae">
    <w:name w:val="批注框文本 字符"/>
    <w:link w:val="ad"/>
    <w:uiPriority w:val="99"/>
    <w:semiHidden/>
    <w:qFormat/>
    <w:rPr>
      <w:kern w:val="2"/>
      <w:sz w:val="18"/>
      <w:szCs w:val="18"/>
    </w:rPr>
  </w:style>
  <w:style w:type="character" w:customStyle="1" w:styleId="a8">
    <w:name w:val="批注主题 字符"/>
    <w:link w:val="a6"/>
    <w:uiPriority w:val="99"/>
    <w:semiHidden/>
    <w:qFormat/>
    <w:rPr>
      <w:b/>
      <w:bCs/>
      <w:kern w:val="2"/>
      <w:sz w:val="21"/>
    </w:rPr>
  </w:style>
  <w:style w:type="paragraph" w:customStyle="1" w:styleId="0">
    <w:name w:val="0_缩进正文"/>
    <w:basedOn w:val="a"/>
    <w:qFormat/>
    <w:pPr>
      <w:adjustRightInd w:val="0"/>
      <w:snapToGrid w:val="0"/>
      <w:spacing w:line="520" w:lineRule="exact"/>
      <w:ind w:firstLineChars="200" w:firstLine="480"/>
    </w:pPr>
    <w:rPr>
      <w:rFonts w:ascii="仿宋_GB2312" w:eastAsia="仿宋_GB2312" w:hAnsi="宋体"/>
      <w:bCs/>
      <w:sz w:val="24"/>
      <w:szCs w:val="24"/>
    </w:rPr>
  </w:style>
  <w:style w:type="paragraph" w:customStyle="1" w:styleId="p0">
    <w:name w:val="p0"/>
    <w:basedOn w:val="a"/>
    <w:qFormat/>
    <w:pPr>
      <w:widowControl/>
      <w:ind w:firstLine="420"/>
    </w:pPr>
    <w:rPr>
      <w:rFonts w:ascii="仿宋_GB2312" w:eastAsia="仿宋_GB2312" w:hAnsi="宋体"/>
      <w:kern w:val="0"/>
      <w:sz w:val="32"/>
    </w:rPr>
  </w:style>
  <w:style w:type="paragraph" w:customStyle="1" w:styleId="Default">
    <w:name w:val="Default"/>
    <w:qFormat/>
    <w:pPr>
      <w:widowControl w:val="0"/>
      <w:autoSpaceDE w:val="0"/>
      <w:autoSpaceDN w:val="0"/>
      <w:adjustRightInd w:val="0"/>
      <w:ind w:left="340" w:hanging="340"/>
      <w:jc w:val="both"/>
    </w:pPr>
    <w:rPr>
      <w:rFonts w:ascii="Sim Sun" w:eastAsia="Sim Sun"/>
      <w:color w:val="000000"/>
      <w:sz w:val="24"/>
      <w:szCs w:val="24"/>
    </w:rPr>
  </w:style>
  <w:style w:type="paragraph" w:customStyle="1" w:styleId="TOC00">
    <w:name w:val="TOC 00"/>
    <w:basedOn w:val="TOC1"/>
    <w:qFormat/>
    <w:pPr>
      <w:widowControl/>
      <w:ind w:firstLineChars="200" w:firstLine="640"/>
    </w:pPr>
    <w:rPr>
      <w:rFonts w:ascii="仿宋_GB2312"/>
      <w:kern w:val="0"/>
      <w:sz w:val="32"/>
      <w:lang w:eastAsia="en-US"/>
    </w:rPr>
  </w:style>
  <w:style w:type="paragraph" w:styleId="af6">
    <w:name w:val="List Paragraph"/>
    <w:basedOn w:val="a"/>
    <w:qFormat/>
    <w:pPr>
      <w:ind w:firstLine="420"/>
    </w:pPr>
  </w:style>
  <w:style w:type="paragraph" w:customStyle="1" w:styleId="af7">
    <w:name w:val="中文正文"/>
    <w:basedOn w:val="a"/>
    <w:qFormat/>
    <w:pPr>
      <w:spacing w:afterLines="50" w:line="360" w:lineRule="auto"/>
    </w:pPr>
    <w:rPr>
      <w:sz w:val="24"/>
    </w:rPr>
  </w:style>
  <w:style w:type="paragraph" w:customStyle="1" w:styleId="11">
    <w:name w:val="列出段落11"/>
    <w:basedOn w:val="a"/>
    <w:uiPriority w:val="34"/>
    <w:qFormat/>
    <w:pPr>
      <w:ind w:firstLine="420"/>
    </w:pPr>
    <w:rPr>
      <w:rFonts w:ascii="Calibri" w:hAnsi="Calibri" w:cs="黑体"/>
      <w:szCs w:val="22"/>
    </w:rPr>
  </w:style>
  <w:style w:type="paragraph" w:customStyle="1" w:styleId="12">
    <w:name w:val="样式1"/>
    <w:basedOn w:val="3"/>
    <w:next w:val="a"/>
    <w:qFormat/>
    <w:pPr>
      <w:adjustRightInd w:val="0"/>
      <w:snapToGrid w:val="0"/>
      <w:spacing w:line="360" w:lineRule="exact"/>
      <w:ind w:left="0" w:firstLine="0"/>
    </w:pPr>
  </w:style>
  <w:style w:type="paragraph" w:customStyle="1" w:styleId="21">
    <w:name w:val="样式2"/>
    <w:basedOn w:val="3"/>
    <w:next w:val="a"/>
    <w:qFormat/>
    <w:pPr>
      <w:adjustRightInd w:val="0"/>
      <w:snapToGrid w:val="0"/>
      <w:spacing w:line="360" w:lineRule="exact"/>
      <w:ind w:left="0" w:firstLine="0"/>
    </w:pPr>
  </w:style>
  <w:style w:type="paragraph" w:customStyle="1" w:styleId="font1">
    <w:name w:val="font1"/>
    <w:basedOn w:val="a"/>
    <w:qFormat/>
    <w:pPr>
      <w:widowControl/>
      <w:spacing w:before="100" w:beforeAutospacing="1" w:after="100" w:afterAutospacing="1"/>
      <w:jc w:val="left"/>
    </w:pPr>
    <w:rPr>
      <w:rFonts w:ascii="宋体" w:hAnsi="宋体" w:cs="宋体"/>
      <w:kern w:val="0"/>
      <w:sz w:val="24"/>
      <w:szCs w:val="24"/>
    </w:rPr>
  </w:style>
  <w:style w:type="paragraph" w:customStyle="1" w:styleId="font5">
    <w:name w:val="font5"/>
    <w:basedOn w:val="a"/>
    <w:qFormat/>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
    <w:qFormat/>
    <w:pPr>
      <w:widowControl/>
      <w:spacing w:before="100" w:beforeAutospacing="1" w:after="100" w:afterAutospacing="1"/>
      <w:jc w:val="left"/>
    </w:pPr>
    <w:rPr>
      <w:rFonts w:ascii="宋体" w:hAnsi="宋体" w:cs="宋体"/>
      <w:color w:val="000000"/>
      <w:kern w:val="0"/>
      <w:szCs w:val="21"/>
    </w:rPr>
  </w:style>
  <w:style w:type="paragraph" w:customStyle="1" w:styleId="xl73">
    <w:name w:val="xl73"/>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szCs w:val="24"/>
    </w:rPr>
  </w:style>
  <w:style w:type="paragraph" w:customStyle="1" w:styleId="xl75">
    <w:name w:val="xl75"/>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color w:val="000000"/>
      <w:kern w:val="0"/>
      <w:szCs w:val="21"/>
    </w:rPr>
  </w:style>
  <w:style w:type="paragraph" w:customStyle="1" w:styleId="xl76">
    <w:name w:val="xl76"/>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color w:val="000000"/>
      <w:kern w:val="0"/>
      <w:szCs w:val="21"/>
    </w:rPr>
  </w:style>
  <w:style w:type="paragraph" w:customStyle="1" w:styleId="xl77">
    <w:name w:val="xl77"/>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color w:val="0000FF"/>
      <w:kern w:val="0"/>
      <w:szCs w:val="21"/>
    </w:rPr>
  </w:style>
  <w:style w:type="paragraph" w:customStyle="1" w:styleId="xl78">
    <w:name w:val="xl78"/>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color w:val="000000"/>
      <w:kern w:val="0"/>
      <w:szCs w:val="21"/>
    </w:rPr>
  </w:style>
  <w:style w:type="paragraph" w:customStyle="1" w:styleId="xl79">
    <w:name w:val="xl79"/>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color w:val="000000"/>
      <w:kern w:val="0"/>
      <w:szCs w:val="21"/>
    </w:rPr>
  </w:style>
  <w:style w:type="paragraph" w:customStyle="1" w:styleId="xl80">
    <w:name w:val="xl80"/>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color w:val="000000"/>
      <w:kern w:val="0"/>
      <w:sz w:val="24"/>
      <w:szCs w:val="24"/>
    </w:rPr>
  </w:style>
  <w:style w:type="paragraph" w:customStyle="1" w:styleId="xl63">
    <w:name w:val="xl63"/>
    <w:basedOn w:val="a"/>
    <w:qFormat/>
    <w:pPr>
      <w:widowControl/>
      <w:pBdr>
        <w:top w:val="single" w:sz="8" w:space="0" w:color="auto"/>
        <w:bottom w:val="single" w:sz="8" w:space="0" w:color="auto"/>
        <w:right w:val="single" w:sz="8" w:space="0" w:color="auto"/>
      </w:pBdr>
      <w:spacing w:before="100" w:beforeAutospacing="1" w:after="100" w:afterAutospacing="1"/>
      <w:jc w:val="center"/>
    </w:pPr>
    <w:rPr>
      <w:rFonts w:ascii="宋体" w:hAnsi="宋体" w:cs="宋体"/>
      <w:b/>
      <w:bCs/>
      <w:color w:val="000000"/>
      <w:kern w:val="0"/>
      <w:szCs w:val="21"/>
    </w:rPr>
  </w:style>
  <w:style w:type="paragraph" w:customStyle="1" w:styleId="xl64">
    <w:name w:val="xl64"/>
    <w:basedOn w:val="a"/>
    <w:qFormat/>
    <w:pPr>
      <w:widowControl/>
      <w:pBdr>
        <w:top w:val="single" w:sz="8" w:space="0" w:color="auto"/>
        <w:bottom w:val="single" w:sz="8" w:space="0" w:color="auto"/>
        <w:right w:val="single" w:sz="8" w:space="0" w:color="auto"/>
      </w:pBdr>
      <w:spacing w:before="100" w:beforeAutospacing="1" w:after="100" w:afterAutospacing="1"/>
      <w:jc w:val="center"/>
    </w:pPr>
    <w:rPr>
      <w:rFonts w:ascii="宋体" w:hAnsi="宋体" w:cs="宋体"/>
      <w:b/>
      <w:bCs/>
      <w:color w:val="0000FF"/>
      <w:kern w:val="0"/>
      <w:szCs w:val="21"/>
    </w:rPr>
  </w:style>
  <w:style w:type="paragraph" w:customStyle="1" w:styleId="xl65">
    <w:name w:val="xl65"/>
    <w:basedOn w:val="a"/>
    <w:qFormat/>
    <w:pPr>
      <w:widowControl/>
      <w:pBdr>
        <w:bottom w:val="single" w:sz="8" w:space="0" w:color="auto"/>
        <w:right w:val="single" w:sz="8" w:space="0" w:color="auto"/>
      </w:pBdr>
      <w:spacing w:before="100" w:beforeAutospacing="1" w:after="100" w:afterAutospacing="1"/>
      <w:jc w:val="center"/>
    </w:pPr>
    <w:rPr>
      <w:rFonts w:ascii="宋体" w:hAnsi="宋体" w:cs="宋体"/>
      <w:b/>
      <w:bCs/>
      <w:color w:val="000000"/>
      <w:kern w:val="0"/>
      <w:szCs w:val="21"/>
    </w:rPr>
  </w:style>
  <w:style w:type="paragraph" w:customStyle="1" w:styleId="xl66">
    <w:name w:val="xl66"/>
    <w:basedOn w:val="a"/>
    <w:qFormat/>
    <w:pPr>
      <w:widowControl/>
      <w:pBdr>
        <w:bottom w:val="single" w:sz="8" w:space="0" w:color="auto"/>
        <w:right w:val="single" w:sz="8" w:space="0" w:color="auto"/>
      </w:pBdr>
      <w:spacing w:before="100" w:beforeAutospacing="1" w:after="100" w:afterAutospacing="1"/>
      <w:jc w:val="center"/>
    </w:pPr>
    <w:rPr>
      <w:rFonts w:ascii="宋体" w:hAnsi="宋体" w:cs="宋体"/>
      <w:color w:val="000000"/>
      <w:kern w:val="0"/>
      <w:szCs w:val="21"/>
    </w:rPr>
  </w:style>
  <w:style w:type="paragraph" w:customStyle="1" w:styleId="xl67">
    <w:name w:val="xl67"/>
    <w:basedOn w:val="a"/>
    <w:qFormat/>
    <w:pPr>
      <w:widowControl/>
      <w:pBdr>
        <w:bottom w:val="single" w:sz="8" w:space="0" w:color="auto"/>
        <w:right w:val="single" w:sz="8" w:space="0" w:color="auto"/>
      </w:pBdr>
      <w:spacing w:before="100" w:beforeAutospacing="1" w:after="100" w:afterAutospacing="1"/>
    </w:pPr>
    <w:rPr>
      <w:rFonts w:ascii="宋体" w:hAnsi="宋体" w:cs="宋体"/>
      <w:color w:val="000000"/>
      <w:kern w:val="0"/>
      <w:sz w:val="24"/>
      <w:szCs w:val="24"/>
    </w:rPr>
  </w:style>
  <w:style w:type="paragraph" w:customStyle="1" w:styleId="xl68">
    <w:name w:val="xl68"/>
    <w:basedOn w:val="a"/>
    <w:qFormat/>
    <w:pPr>
      <w:widowControl/>
      <w:pBdr>
        <w:bottom w:val="single" w:sz="8" w:space="0" w:color="auto"/>
        <w:right w:val="single" w:sz="8" w:space="0" w:color="auto"/>
      </w:pBdr>
      <w:spacing w:before="100" w:beforeAutospacing="1" w:after="100" w:afterAutospacing="1"/>
      <w:jc w:val="left"/>
    </w:pPr>
    <w:rPr>
      <w:rFonts w:ascii="宋体" w:hAnsi="宋体" w:cs="宋体"/>
      <w:color w:val="000000"/>
      <w:kern w:val="0"/>
      <w:sz w:val="24"/>
      <w:szCs w:val="24"/>
    </w:rPr>
  </w:style>
  <w:style w:type="paragraph" w:customStyle="1" w:styleId="xl69">
    <w:name w:val="xl69"/>
    <w:basedOn w:val="a"/>
    <w:qFormat/>
    <w:pPr>
      <w:widowControl/>
      <w:pBdr>
        <w:top w:val="single" w:sz="8" w:space="0" w:color="auto"/>
        <w:left w:val="single" w:sz="8" w:space="0" w:color="auto"/>
        <w:bottom w:val="single" w:sz="8" w:space="0" w:color="auto"/>
      </w:pBdr>
      <w:spacing w:before="100" w:beforeAutospacing="1" w:after="100" w:afterAutospacing="1"/>
      <w:jc w:val="center"/>
    </w:pPr>
    <w:rPr>
      <w:rFonts w:ascii="宋体" w:hAnsi="宋体" w:cs="宋体"/>
      <w:b/>
      <w:bCs/>
      <w:color w:val="000000"/>
      <w:kern w:val="0"/>
      <w:szCs w:val="21"/>
    </w:rPr>
  </w:style>
  <w:style w:type="paragraph" w:customStyle="1" w:styleId="xl70">
    <w:name w:val="xl70"/>
    <w:basedOn w:val="a"/>
    <w:qFormat/>
    <w:pPr>
      <w:widowControl/>
      <w:pBdr>
        <w:top w:val="single" w:sz="8" w:space="0" w:color="auto"/>
        <w:bottom w:val="single" w:sz="8" w:space="0" w:color="auto"/>
      </w:pBdr>
      <w:spacing w:before="100" w:beforeAutospacing="1" w:after="100" w:afterAutospacing="1"/>
      <w:jc w:val="center"/>
    </w:pPr>
    <w:rPr>
      <w:rFonts w:ascii="宋体" w:hAnsi="宋体" w:cs="宋体"/>
      <w:b/>
      <w:bCs/>
      <w:color w:val="000000"/>
      <w:kern w:val="0"/>
      <w:szCs w:val="21"/>
    </w:rPr>
  </w:style>
  <w:style w:type="paragraph" w:customStyle="1" w:styleId="xl71">
    <w:name w:val="xl71"/>
    <w:basedOn w:val="a"/>
    <w:qFormat/>
    <w:pPr>
      <w:widowControl/>
      <w:pBdr>
        <w:top w:val="single" w:sz="8" w:space="0" w:color="auto"/>
        <w:bottom w:val="single" w:sz="8" w:space="0" w:color="auto"/>
        <w:right w:val="single" w:sz="8" w:space="0" w:color="000000"/>
      </w:pBdr>
      <w:spacing w:before="100" w:beforeAutospacing="1" w:after="100" w:afterAutospacing="1"/>
      <w:jc w:val="center"/>
    </w:pPr>
    <w:rPr>
      <w:rFonts w:ascii="宋体" w:hAnsi="宋体" w:cs="宋体"/>
      <w:b/>
      <w:bCs/>
      <w:color w:val="000000"/>
      <w:kern w:val="0"/>
      <w:szCs w:val="21"/>
    </w:rPr>
  </w:style>
  <w:style w:type="paragraph" w:customStyle="1" w:styleId="xl72">
    <w:name w:val="xl72"/>
    <w:basedOn w:val="a"/>
    <w:qFormat/>
    <w:pPr>
      <w:widowControl/>
      <w:pBdr>
        <w:top w:val="single" w:sz="8" w:space="0" w:color="auto"/>
        <w:left w:val="single" w:sz="8" w:space="0" w:color="auto"/>
        <w:bottom w:val="single" w:sz="8" w:space="0" w:color="auto"/>
        <w:right w:val="single" w:sz="8" w:space="0" w:color="auto"/>
      </w:pBdr>
      <w:spacing w:before="100" w:beforeAutospacing="1" w:after="100" w:afterAutospacing="1"/>
      <w:jc w:val="center"/>
    </w:pPr>
    <w:rPr>
      <w:rFonts w:ascii="宋体" w:hAnsi="宋体" w:cs="宋体"/>
      <w:b/>
      <w:bCs/>
      <w:color w:val="000000"/>
      <w:kern w:val="0"/>
      <w:szCs w:val="21"/>
    </w:rPr>
  </w:style>
  <w:style w:type="paragraph" w:customStyle="1" w:styleId="xl74">
    <w:name w:val="xl74"/>
    <w:basedOn w:val="a"/>
    <w:qFormat/>
    <w:pPr>
      <w:widowControl/>
      <w:pBdr>
        <w:left w:val="single" w:sz="8" w:space="0" w:color="auto"/>
        <w:bottom w:val="single" w:sz="8" w:space="0" w:color="auto"/>
        <w:right w:val="single" w:sz="8" w:space="0" w:color="auto"/>
      </w:pBdr>
      <w:spacing w:before="100" w:beforeAutospacing="1" w:after="100" w:afterAutospacing="1"/>
      <w:jc w:val="center"/>
    </w:pPr>
    <w:rPr>
      <w:rFonts w:ascii="宋体" w:hAnsi="宋体" w:cs="宋体"/>
      <w:color w:val="000000"/>
      <w:kern w:val="0"/>
      <w:szCs w:val="21"/>
    </w:rPr>
  </w:style>
  <w:style w:type="character" w:customStyle="1" w:styleId="Other1">
    <w:name w:val="Other|1_"/>
    <w:basedOn w:val="a1"/>
    <w:link w:val="Other10"/>
    <w:qFormat/>
    <w:rPr>
      <w:rFonts w:ascii="宋体" w:hAnsi="宋体" w:cs="宋体"/>
      <w:sz w:val="18"/>
      <w:szCs w:val="18"/>
      <w:lang w:val="zh-TW" w:eastAsia="zh-TW" w:bidi="zh-TW"/>
    </w:rPr>
  </w:style>
  <w:style w:type="paragraph" w:customStyle="1" w:styleId="Other10">
    <w:name w:val="Other|1"/>
    <w:basedOn w:val="a"/>
    <w:link w:val="Other1"/>
    <w:qFormat/>
    <w:pPr>
      <w:jc w:val="left"/>
    </w:pPr>
    <w:rPr>
      <w:rFonts w:ascii="宋体" w:hAnsi="宋体" w:cs="宋体"/>
      <w:kern w:val="0"/>
      <w:sz w:val="18"/>
      <w:szCs w:val="18"/>
      <w:lang w:val="zh-TW" w:eastAsia="zh-TW" w:bidi="zh-TW"/>
    </w:rPr>
  </w:style>
  <w:style w:type="character" w:customStyle="1" w:styleId="Tablecaption1">
    <w:name w:val="Table caption|1_"/>
    <w:basedOn w:val="a1"/>
    <w:link w:val="Tablecaption10"/>
    <w:qFormat/>
    <w:rPr>
      <w:rFonts w:ascii="宋体" w:hAnsi="宋体" w:cs="宋体"/>
      <w:sz w:val="18"/>
      <w:szCs w:val="18"/>
      <w:lang w:val="zh-TW" w:eastAsia="zh-TW" w:bidi="zh-TW"/>
    </w:rPr>
  </w:style>
  <w:style w:type="paragraph" w:customStyle="1" w:styleId="Tablecaption10">
    <w:name w:val="Table caption|1"/>
    <w:basedOn w:val="a"/>
    <w:link w:val="Tablecaption1"/>
    <w:qFormat/>
    <w:pPr>
      <w:jc w:val="left"/>
    </w:pPr>
    <w:rPr>
      <w:rFonts w:ascii="宋体" w:hAnsi="宋体" w:cs="宋体"/>
      <w:kern w:val="0"/>
      <w:sz w:val="18"/>
      <w:szCs w:val="18"/>
      <w:lang w:val="zh-TW" w:eastAsia="zh-TW" w:bidi="zh-TW"/>
    </w:rPr>
  </w:style>
  <w:style w:type="paragraph" w:styleId="af8">
    <w:name w:val="Revision"/>
    <w:hidden/>
    <w:uiPriority w:val="99"/>
    <w:unhideWhenUsed/>
    <w:rsid w:val="00EC3C6C"/>
    <w:pPr>
      <w:spacing w:after="0" w:line="240" w:lineRule="auto"/>
    </w:pPr>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5"/>
  </customShpExts>
</s:customData>
</file>

<file path=customXml/itemProps1.xml><?xml version="1.0" encoding="utf-8"?>
<ds:datastoreItem xmlns:ds="http://schemas.openxmlformats.org/officeDocument/2006/customXml" ds:itemID="{DCDD270A-9730-4FD3-9D1F-0E92C763389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27</Pages>
  <Words>2467</Words>
  <Characters>14063</Characters>
  <Application>Microsoft Office Word</Application>
  <DocSecurity>0</DocSecurity>
  <Lines>117</Lines>
  <Paragraphs>32</Paragraphs>
  <ScaleCrop>false</ScaleCrop>
  <Company/>
  <LinksUpToDate>false</LinksUpToDate>
  <CharactersWithSpaces>16498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信息化项目可行性研究报告</dc:title>
  <dc:creator>lenovo</dc:creator>
  <cp:lastModifiedBy>tian yang</cp:lastModifiedBy>
  <cp:revision>8</cp:revision>
  <dcterms:created xsi:type="dcterms:W3CDTF">2024-08-29T06:20:00Z</dcterms:created>
  <dcterms:modified xsi:type="dcterms:W3CDTF">2024-08-29T09:04:00Z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2052-10.8.2.6613</vt:lpwstr>
  </property>
  <property fmtid="{D5CDD505-2E9C-101B-9397-08002B2CF9AE}" pid="3" name="ICV">
    <vt:lpwstr>B3F8D9C9B5C34D969682F2EAD7F8D85C</vt:lpwstr>
  </property>
</Properties>
</file>